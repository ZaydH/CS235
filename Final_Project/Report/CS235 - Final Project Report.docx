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6C0605" w:rsidRPr="00675417" w:rsidRDefault="00AE0407" w:rsidP="00B42F6C">
      <w:pPr>
        <w:jc w:val="center"/>
        <w:rPr>
          <w:b/>
          <w:sz w:val="64"/>
          <w:szCs w:val="64"/>
        </w:rPr>
      </w:pPr>
      <w:r w:rsidRPr="00675417">
        <w:rPr>
          <w:b/>
          <w:sz w:val="64"/>
          <w:szCs w:val="64"/>
        </w:rPr>
        <w:t>Olympics History</w:t>
      </w:r>
      <w:r w:rsidR="000159CD" w:rsidRPr="00675417">
        <w:rPr>
          <w:b/>
          <w:sz w:val="64"/>
          <w:szCs w:val="64"/>
        </w:rPr>
        <w:t>:</w:t>
      </w:r>
      <w:r w:rsidR="006C0605" w:rsidRPr="00675417">
        <w:rPr>
          <w:b/>
          <w:sz w:val="64"/>
          <w:szCs w:val="64"/>
        </w:rPr>
        <w:t xml:space="preserve"> </w:t>
      </w:r>
    </w:p>
    <w:p w:rsidR="000E5237" w:rsidRPr="00675417" w:rsidRDefault="00AE0407" w:rsidP="00B42F6C">
      <w:pPr>
        <w:jc w:val="center"/>
        <w:rPr>
          <w:b/>
          <w:sz w:val="64"/>
          <w:szCs w:val="64"/>
        </w:rPr>
      </w:pPr>
      <w:r w:rsidRPr="00675417">
        <w:rPr>
          <w:b/>
          <w:sz w:val="64"/>
          <w:szCs w:val="64"/>
        </w:rPr>
        <w:t xml:space="preserve">A Data Visualization </w:t>
      </w:r>
      <w:r w:rsidR="00675417" w:rsidRPr="00675417">
        <w:rPr>
          <w:b/>
          <w:sz w:val="64"/>
          <w:szCs w:val="64"/>
        </w:rPr>
        <w:t>Application</w:t>
      </w:r>
    </w:p>
    <w:p w:rsidR="00626668" w:rsidRDefault="00626668" w:rsidP="00B42F6C">
      <w:pPr>
        <w:jc w:val="center"/>
        <w:rPr>
          <w:b/>
          <w:sz w:val="72"/>
          <w:szCs w:val="72"/>
        </w:rPr>
      </w:pPr>
    </w:p>
    <w:p w:rsidR="00B635FC" w:rsidRDefault="00B635FC" w:rsidP="00F94867"/>
    <w:p w:rsidR="00B42F6C" w:rsidRDefault="00B42F6C" w:rsidP="00B42F6C">
      <w:pPr>
        <w:jc w:val="center"/>
      </w:pPr>
    </w:p>
    <w:p w:rsidR="005279B5" w:rsidRDefault="005279B5" w:rsidP="00B42F6C">
      <w:pPr>
        <w:jc w:val="center"/>
      </w:pPr>
    </w:p>
    <w:p w:rsidR="00F30074" w:rsidRDefault="00F30074"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F30074" w:rsidRDefault="00F30074" w:rsidP="00B42F6C">
      <w:pPr>
        <w:jc w:val="center"/>
      </w:pPr>
    </w:p>
    <w:p w:rsidR="00F30074" w:rsidRDefault="00F30074" w:rsidP="00B42F6C">
      <w:pPr>
        <w:jc w:val="center"/>
      </w:pPr>
    </w:p>
    <w:p w:rsidR="002A403A" w:rsidRDefault="002A403A" w:rsidP="002A403A"/>
    <w:p w:rsidR="00F350E2" w:rsidRDefault="00F350E2" w:rsidP="002A403A"/>
    <w:p w:rsidR="007A5DAA" w:rsidRDefault="007A5DAA" w:rsidP="002A403A"/>
    <w:p w:rsidR="00094E53" w:rsidRDefault="00094E53"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893CCA">
        <w:rPr>
          <w:b/>
          <w:sz w:val="28"/>
          <w:szCs w:val="28"/>
        </w:rPr>
        <w:t xml:space="preserve">May </w:t>
      </w:r>
      <w:r w:rsidR="00675417">
        <w:rPr>
          <w:b/>
          <w:sz w:val="28"/>
          <w:szCs w:val="28"/>
        </w:rPr>
        <w:t>22</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Pr="00652F3C" w:rsidRDefault="0042494E" w:rsidP="0042494E">
      <w:pPr>
        <w:jc w:val="center"/>
        <w:rPr>
          <w:b/>
          <w:sz w:val="30"/>
          <w:szCs w:val="30"/>
        </w:rPr>
      </w:pPr>
      <w:bookmarkStart w:id="1" w:name="_GoBack"/>
      <w:bookmarkEnd w:id="0"/>
      <w:bookmarkEnd w:id="1"/>
      <w:r w:rsidRPr="00652F3C">
        <w:rPr>
          <w:b/>
          <w:sz w:val="30"/>
          <w:szCs w:val="30"/>
        </w:rPr>
        <w:lastRenderedPageBreak/>
        <w:t>Table of Contents</w:t>
      </w:r>
    </w:p>
    <w:p w:rsidR="0042494E" w:rsidRDefault="0042494E" w:rsidP="0042494E">
      <w:pPr>
        <w:jc w:val="center"/>
        <w:rPr>
          <w:b/>
        </w:rPr>
      </w:pPr>
    </w:p>
    <w:p w:rsidR="00864046" w:rsidRDefault="009F6686">
      <w:pPr>
        <w:pStyle w:val="TOC1"/>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9006143" w:history="1">
        <w:r w:rsidR="00864046" w:rsidRPr="00D81B28">
          <w:rPr>
            <w:rStyle w:val="Hyperlink"/>
            <w:noProof/>
          </w:rPr>
          <w:t>1.</w:t>
        </w:r>
        <w:r w:rsidR="00864046">
          <w:rPr>
            <w:rFonts w:asciiTheme="minorHAnsi" w:eastAsiaTheme="minorEastAsia" w:hAnsiTheme="minorHAnsi"/>
            <w:noProof/>
          </w:rPr>
          <w:tab/>
        </w:r>
        <w:r w:rsidR="00864046" w:rsidRPr="00D81B28">
          <w:rPr>
            <w:rStyle w:val="Hyperlink"/>
            <w:noProof/>
          </w:rPr>
          <w:t>Summary</w:t>
        </w:r>
        <w:r w:rsidR="00864046">
          <w:rPr>
            <w:noProof/>
            <w:webHidden/>
          </w:rPr>
          <w:tab/>
        </w:r>
        <w:r w:rsidR="00864046">
          <w:rPr>
            <w:noProof/>
            <w:webHidden/>
          </w:rPr>
          <w:fldChar w:fldCharType="begin"/>
        </w:r>
        <w:r w:rsidR="00864046">
          <w:rPr>
            <w:noProof/>
            <w:webHidden/>
          </w:rPr>
          <w:instrText xml:space="preserve"> PAGEREF _Toc419006143 \h </w:instrText>
        </w:r>
        <w:r w:rsidR="00864046">
          <w:rPr>
            <w:noProof/>
            <w:webHidden/>
          </w:rPr>
        </w:r>
        <w:r w:rsidR="00864046">
          <w:rPr>
            <w:noProof/>
            <w:webHidden/>
          </w:rPr>
          <w:fldChar w:fldCharType="separate"/>
        </w:r>
        <w:r w:rsidR="00864046">
          <w:rPr>
            <w:noProof/>
            <w:webHidden/>
          </w:rPr>
          <w:t>1</w:t>
        </w:r>
        <w:r w:rsidR="00864046">
          <w:rPr>
            <w:noProof/>
            <w:webHidden/>
          </w:rPr>
          <w:fldChar w:fldCharType="end"/>
        </w:r>
      </w:hyperlink>
    </w:p>
    <w:p w:rsidR="00864046" w:rsidRDefault="00864046">
      <w:pPr>
        <w:pStyle w:val="TOC1"/>
        <w:rPr>
          <w:rFonts w:asciiTheme="minorHAnsi" w:eastAsiaTheme="minorEastAsia" w:hAnsiTheme="minorHAnsi"/>
          <w:noProof/>
        </w:rPr>
      </w:pPr>
      <w:hyperlink w:anchor="_Toc419006144" w:history="1">
        <w:r w:rsidRPr="00D81B28">
          <w:rPr>
            <w:rStyle w:val="Hyperlink"/>
            <w:noProof/>
          </w:rPr>
          <w:t>2.</w:t>
        </w:r>
        <w:r>
          <w:rPr>
            <w:rFonts w:asciiTheme="minorHAnsi" w:eastAsiaTheme="minorEastAsia" w:hAnsiTheme="minorHAnsi"/>
            <w:noProof/>
          </w:rPr>
          <w:tab/>
        </w:r>
        <w:r w:rsidRPr="00D81B28">
          <w:rPr>
            <w:rStyle w:val="Hyperlink"/>
            <w:noProof/>
          </w:rPr>
          <w:t>Application Overview</w:t>
        </w:r>
        <w:r>
          <w:rPr>
            <w:noProof/>
            <w:webHidden/>
          </w:rPr>
          <w:tab/>
        </w:r>
        <w:r>
          <w:rPr>
            <w:noProof/>
            <w:webHidden/>
          </w:rPr>
          <w:fldChar w:fldCharType="begin"/>
        </w:r>
        <w:r>
          <w:rPr>
            <w:noProof/>
            <w:webHidden/>
          </w:rPr>
          <w:instrText xml:space="preserve"> PAGEREF _Toc419006144 \h </w:instrText>
        </w:r>
        <w:r>
          <w:rPr>
            <w:noProof/>
            <w:webHidden/>
          </w:rPr>
        </w:r>
        <w:r>
          <w:rPr>
            <w:noProof/>
            <w:webHidden/>
          </w:rPr>
          <w:fldChar w:fldCharType="separate"/>
        </w:r>
        <w:r>
          <w:rPr>
            <w:noProof/>
            <w:webHidden/>
          </w:rPr>
          <w:t>1</w:t>
        </w:r>
        <w:r>
          <w:rPr>
            <w:noProof/>
            <w:webHidden/>
          </w:rPr>
          <w:fldChar w:fldCharType="end"/>
        </w:r>
      </w:hyperlink>
    </w:p>
    <w:p w:rsidR="00864046" w:rsidRDefault="00864046">
      <w:pPr>
        <w:pStyle w:val="TOC1"/>
        <w:rPr>
          <w:rFonts w:asciiTheme="minorHAnsi" w:eastAsiaTheme="minorEastAsia" w:hAnsiTheme="minorHAnsi"/>
          <w:noProof/>
        </w:rPr>
      </w:pPr>
      <w:hyperlink w:anchor="_Toc419006145" w:history="1">
        <w:r w:rsidRPr="00D81B28">
          <w:rPr>
            <w:rStyle w:val="Hyperlink"/>
            <w:noProof/>
          </w:rPr>
          <w:t>3.</w:t>
        </w:r>
        <w:r>
          <w:rPr>
            <w:rFonts w:asciiTheme="minorHAnsi" w:eastAsiaTheme="minorEastAsia" w:hAnsiTheme="minorHAnsi"/>
            <w:noProof/>
          </w:rPr>
          <w:tab/>
        </w:r>
        <w:r w:rsidRPr="00D81B28">
          <w:rPr>
            <w:rStyle w:val="Hyperlink"/>
            <w:noProof/>
          </w:rPr>
          <w:t>Typical Users</w:t>
        </w:r>
        <w:r>
          <w:rPr>
            <w:noProof/>
            <w:webHidden/>
          </w:rPr>
          <w:tab/>
        </w:r>
        <w:r>
          <w:rPr>
            <w:noProof/>
            <w:webHidden/>
          </w:rPr>
          <w:fldChar w:fldCharType="begin"/>
        </w:r>
        <w:r>
          <w:rPr>
            <w:noProof/>
            <w:webHidden/>
          </w:rPr>
          <w:instrText xml:space="preserve"> PAGEREF _Toc419006145 \h </w:instrText>
        </w:r>
        <w:r>
          <w:rPr>
            <w:noProof/>
            <w:webHidden/>
          </w:rPr>
        </w:r>
        <w:r>
          <w:rPr>
            <w:noProof/>
            <w:webHidden/>
          </w:rPr>
          <w:fldChar w:fldCharType="separate"/>
        </w:r>
        <w:r>
          <w:rPr>
            <w:noProof/>
            <w:webHidden/>
          </w:rPr>
          <w:t>1</w:t>
        </w:r>
        <w:r>
          <w:rPr>
            <w:noProof/>
            <w:webHidden/>
          </w:rPr>
          <w:fldChar w:fldCharType="end"/>
        </w:r>
      </w:hyperlink>
    </w:p>
    <w:p w:rsidR="00864046" w:rsidRDefault="00864046">
      <w:pPr>
        <w:pStyle w:val="TOC1"/>
        <w:rPr>
          <w:rFonts w:asciiTheme="minorHAnsi" w:eastAsiaTheme="minorEastAsia" w:hAnsiTheme="minorHAnsi"/>
          <w:noProof/>
        </w:rPr>
      </w:pPr>
      <w:hyperlink w:anchor="_Toc419006146" w:history="1">
        <w:r w:rsidRPr="00D81B28">
          <w:rPr>
            <w:rStyle w:val="Hyperlink"/>
            <w:noProof/>
          </w:rPr>
          <w:t>4.</w:t>
        </w:r>
        <w:r>
          <w:rPr>
            <w:rFonts w:asciiTheme="minorHAnsi" w:eastAsiaTheme="minorEastAsia" w:hAnsiTheme="minorHAnsi"/>
            <w:noProof/>
          </w:rPr>
          <w:tab/>
        </w:r>
        <w:r w:rsidRPr="00D81B28">
          <w:rPr>
            <w:rStyle w:val="Hyperlink"/>
            <w:noProof/>
          </w:rPr>
          <w:t>Application Presentation</w:t>
        </w:r>
        <w:r>
          <w:rPr>
            <w:noProof/>
            <w:webHidden/>
          </w:rPr>
          <w:tab/>
        </w:r>
        <w:r>
          <w:rPr>
            <w:noProof/>
            <w:webHidden/>
          </w:rPr>
          <w:fldChar w:fldCharType="begin"/>
        </w:r>
        <w:r>
          <w:rPr>
            <w:noProof/>
            <w:webHidden/>
          </w:rPr>
          <w:instrText xml:space="preserve"> PAGEREF _Toc419006146 \h </w:instrText>
        </w:r>
        <w:r>
          <w:rPr>
            <w:noProof/>
            <w:webHidden/>
          </w:rPr>
        </w:r>
        <w:r>
          <w:rPr>
            <w:noProof/>
            <w:webHidden/>
          </w:rPr>
          <w:fldChar w:fldCharType="separate"/>
        </w:r>
        <w:r>
          <w:rPr>
            <w:noProof/>
            <w:webHidden/>
          </w:rPr>
          <w:t>2</w:t>
        </w:r>
        <w:r>
          <w:rPr>
            <w:noProof/>
            <w:webHidden/>
          </w:rPr>
          <w:fldChar w:fldCharType="end"/>
        </w:r>
      </w:hyperlink>
    </w:p>
    <w:p w:rsidR="00864046" w:rsidRDefault="00864046">
      <w:pPr>
        <w:pStyle w:val="TOC1"/>
        <w:rPr>
          <w:rFonts w:asciiTheme="minorHAnsi" w:eastAsiaTheme="minorEastAsia" w:hAnsiTheme="minorHAnsi"/>
          <w:noProof/>
        </w:rPr>
      </w:pPr>
      <w:hyperlink w:anchor="_Toc419006147" w:history="1">
        <w:r w:rsidRPr="00D81B28">
          <w:rPr>
            <w:rStyle w:val="Hyperlink"/>
            <w:noProof/>
          </w:rPr>
          <w:t>5.</w:t>
        </w:r>
        <w:r>
          <w:rPr>
            <w:rFonts w:asciiTheme="minorHAnsi" w:eastAsiaTheme="minorEastAsia" w:hAnsiTheme="minorHAnsi"/>
            <w:noProof/>
          </w:rPr>
          <w:tab/>
        </w:r>
        <w:r w:rsidRPr="00D81B28">
          <w:rPr>
            <w:rStyle w:val="Hyperlink"/>
            <w:noProof/>
          </w:rPr>
          <w:t>Application Components</w:t>
        </w:r>
        <w:r>
          <w:rPr>
            <w:noProof/>
            <w:webHidden/>
          </w:rPr>
          <w:tab/>
        </w:r>
        <w:r>
          <w:rPr>
            <w:noProof/>
            <w:webHidden/>
          </w:rPr>
          <w:fldChar w:fldCharType="begin"/>
        </w:r>
        <w:r>
          <w:rPr>
            <w:noProof/>
            <w:webHidden/>
          </w:rPr>
          <w:instrText xml:space="preserve"> PAGEREF _Toc419006147 \h </w:instrText>
        </w:r>
        <w:r>
          <w:rPr>
            <w:noProof/>
            <w:webHidden/>
          </w:rPr>
        </w:r>
        <w:r>
          <w:rPr>
            <w:noProof/>
            <w:webHidden/>
          </w:rPr>
          <w:fldChar w:fldCharType="separate"/>
        </w:r>
        <w:r>
          <w:rPr>
            <w:noProof/>
            <w:webHidden/>
          </w:rPr>
          <w:t>2</w:t>
        </w:r>
        <w:r>
          <w:rPr>
            <w:noProof/>
            <w:webHidden/>
          </w:rPr>
          <w:fldChar w:fldCharType="end"/>
        </w:r>
      </w:hyperlink>
    </w:p>
    <w:p w:rsidR="00864046" w:rsidRDefault="00864046">
      <w:pPr>
        <w:pStyle w:val="TOC2"/>
        <w:rPr>
          <w:rFonts w:asciiTheme="minorHAnsi" w:eastAsiaTheme="minorEastAsia" w:hAnsiTheme="minorHAnsi"/>
          <w:noProof/>
        </w:rPr>
      </w:pPr>
      <w:hyperlink w:anchor="_Toc419006148" w:history="1">
        <w:r w:rsidRPr="00D81B28">
          <w:rPr>
            <w:rStyle w:val="Hyperlink"/>
            <w:noProof/>
          </w:rPr>
          <w:t>5.1.</w:t>
        </w:r>
        <w:r>
          <w:rPr>
            <w:rFonts w:asciiTheme="minorHAnsi" w:eastAsiaTheme="minorEastAsia" w:hAnsiTheme="minorHAnsi"/>
            <w:noProof/>
          </w:rPr>
          <w:tab/>
        </w:r>
        <w:r w:rsidRPr="00D81B28">
          <w:rPr>
            <w:rStyle w:val="Hyperlink"/>
            <w:noProof/>
          </w:rPr>
          <w:t>Website Template</w:t>
        </w:r>
        <w:r>
          <w:rPr>
            <w:noProof/>
            <w:webHidden/>
          </w:rPr>
          <w:tab/>
        </w:r>
        <w:r>
          <w:rPr>
            <w:noProof/>
            <w:webHidden/>
          </w:rPr>
          <w:fldChar w:fldCharType="begin"/>
        </w:r>
        <w:r>
          <w:rPr>
            <w:noProof/>
            <w:webHidden/>
          </w:rPr>
          <w:instrText xml:space="preserve"> PAGEREF _Toc419006148 \h </w:instrText>
        </w:r>
        <w:r>
          <w:rPr>
            <w:noProof/>
            <w:webHidden/>
          </w:rPr>
        </w:r>
        <w:r>
          <w:rPr>
            <w:noProof/>
            <w:webHidden/>
          </w:rPr>
          <w:fldChar w:fldCharType="separate"/>
        </w:r>
        <w:r>
          <w:rPr>
            <w:noProof/>
            <w:webHidden/>
          </w:rPr>
          <w:t>2</w:t>
        </w:r>
        <w:r>
          <w:rPr>
            <w:noProof/>
            <w:webHidden/>
          </w:rPr>
          <w:fldChar w:fldCharType="end"/>
        </w:r>
      </w:hyperlink>
    </w:p>
    <w:p w:rsidR="00864046" w:rsidRDefault="00864046">
      <w:pPr>
        <w:pStyle w:val="TOC2"/>
        <w:rPr>
          <w:rFonts w:asciiTheme="minorHAnsi" w:eastAsiaTheme="minorEastAsia" w:hAnsiTheme="minorHAnsi"/>
          <w:noProof/>
        </w:rPr>
      </w:pPr>
      <w:hyperlink w:anchor="_Toc419006149" w:history="1">
        <w:r w:rsidRPr="00D81B28">
          <w:rPr>
            <w:rStyle w:val="Hyperlink"/>
            <w:noProof/>
          </w:rPr>
          <w:t>5.2.</w:t>
        </w:r>
        <w:r>
          <w:rPr>
            <w:rFonts w:asciiTheme="minorHAnsi" w:eastAsiaTheme="minorEastAsia" w:hAnsiTheme="minorHAnsi"/>
            <w:noProof/>
          </w:rPr>
          <w:tab/>
        </w:r>
        <w:r w:rsidRPr="00D81B28">
          <w:rPr>
            <w:rStyle w:val="Hyperlink"/>
            <w:noProof/>
          </w:rPr>
          <w:t>Tableau</w:t>
        </w:r>
        <w:r>
          <w:rPr>
            <w:noProof/>
            <w:webHidden/>
          </w:rPr>
          <w:tab/>
        </w:r>
        <w:r>
          <w:rPr>
            <w:noProof/>
            <w:webHidden/>
          </w:rPr>
          <w:fldChar w:fldCharType="begin"/>
        </w:r>
        <w:r>
          <w:rPr>
            <w:noProof/>
            <w:webHidden/>
          </w:rPr>
          <w:instrText xml:space="preserve"> PAGEREF _Toc419006149 \h </w:instrText>
        </w:r>
        <w:r>
          <w:rPr>
            <w:noProof/>
            <w:webHidden/>
          </w:rPr>
        </w:r>
        <w:r>
          <w:rPr>
            <w:noProof/>
            <w:webHidden/>
          </w:rPr>
          <w:fldChar w:fldCharType="separate"/>
        </w:r>
        <w:r>
          <w:rPr>
            <w:noProof/>
            <w:webHidden/>
          </w:rPr>
          <w:t>3</w:t>
        </w:r>
        <w:r>
          <w:rPr>
            <w:noProof/>
            <w:webHidden/>
          </w:rPr>
          <w:fldChar w:fldCharType="end"/>
        </w:r>
      </w:hyperlink>
    </w:p>
    <w:p w:rsidR="00864046" w:rsidRDefault="00864046">
      <w:pPr>
        <w:pStyle w:val="TOC3"/>
        <w:rPr>
          <w:rFonts w:asciiTheme="minorHAnsi" w:eastAsiaTheme="minorEastAsia" w:hAnsiTheme="minorHAnsi"/>
          <w:noProof/>
        </w:rPr>
      </w:pPr>
      <w:hyperlink w:anchor="_Toc419006150" w:history="1">
        <w:r w:rsidRPr="00D81B28">
          <w:rPr>
            <w:rStyle w:val="Hyperlink"/>
            <w:noProof/>
          </w:rPr>
          <w:t>5.2.1.</w:t>
        </w:r>
        <w:r>
          <w:rPr>
            <w:rFonts w:asciiTheme="minorHAnsi" w:eastAsiaTheme="minorEastAsia" w:hAnsiTheme="minorHAnsi"/>
            <w:noProof/>
          </w:rPr>
          <w:tab/>
        </w:r>
        <w:r w:rsidRPr="00D81B28">
          <w:rPr>
            <w:rStyle w:val="Hyperlink"/>
            <w:noProof/>
          </w:rPr>
          <w:t>Multiple Visualization Types</w:t>
        </w:r>
        <w:r>
          <w:rPr>
            <w:noProof/>
            <w:webHidden/>
          </w:rPr>
          <w:tab/>
        </w:r>
        <w:r>
          <w:rPr>
            <w:noProof/>
            <w:webHidden/>
          </w:rPr>
          <w:fldChar w:fldCharType="begin"/>
        </w:r>
        <w:r>
          <w:rPr>
            <w:noProof/>
            <w:webHidden/>
          </w:rPr>
          <w:instrText xml:space="preserve"> PAGEREF _Toc419006150 \h </w:instrText>
        </w:r>
        <w:r>
          <w:rPr>
            <w:noProof/>
            <w:webHidden/>
          </w:rPr>
        </w:r>
        <w:r>
          <w:rPr>
            <w:noProof/>
            <w:webHidden/>
          </w:rPr>
          <w:fldChar w:fldCharType="separate"/>
        </w:r>
        <w:r>
          <w:rPr>
            <w:noProof/>
            <w:webHidden/>
          </w:rPr>
          <w:t>4</w:t>
        </w:r>
        <w:r>
          <w:rPr>
            <w:noProof/>
            <w:webHidden/>
          </w:rPr>
          <w:fldChar w:fldCharType="end"/>
        </w:r>
      </w:hyperlink>
    </w:p>
    <w:p w:rsidR="00864046" w:rsidRDefault="00864046">
      <w:pPr>
        <w:pStyle w:val="TOC3"/>
        <w:rPr>
          <w:rFonts w:asciiTheme="minorHAnsi" w:eastAsiaTheme="minorEastAsia" w:hAnsiTheme="minorHAnsi"/>
          <w:noProof/>
        </w:rPr>
      </w:pPr>
      <w:hyperlink w:anchor="_Toc419006151" w:history="1">
        <w:r w:rsidRPr="00D81B28">
          <w:rPr>
            <w:rStyle w:val="Hyperlink"/>
            <w:noProof/>
          </w:rPr>
          <w:t>5.2.2.</w:t>
        </w:r>
        <w:r>
          <w:rPr>
            <w:rFonts w:asciiTheme="minorHAnsi" w:eastAsiaTheme="minorEastAsia" w:hAnsiTheme="minorHAnsi"/>
            <w:noProof/>
          </w:rPr>
          <w:tab/>
        </w:r>
        <w:r w:rsidRPr="00D81B28">
          <w:rPr>
            <w:rStyle w:val="Hyperlink"/>
            <w:noProof/>
          </w:rPr>
          <w:t>Data Spotlighting</w:t>
        </w:r>
        <w:r>
          <w:rPr>
            <w:noProof/>
            <w:webHidden/>
          </w:rPr>
          <w:tab/>
        </w:r>
        <w:r>
          <w:rPr>
            <w:noProof/>
            <w:webHidden/>
          </w:rPr>
          <w:fldChar w:fldCharType="begin"/>
        </w:r>
        <w:r>
          <w:rPr>
            <w:noProof/>
            <w:webHidden/>
          </w:rPr>
          <w:instrText xml:space="preserve"> PAGEREF _Toc419006151 \h </w:instrText>
        </w:r>
        <w:r>
          <w:rPr>
            <w:noProof/>
            <w:webHidden/>
          </w:rPr>
        </w:r>
        <w:r>
          <w:rPr>
            <w:noProof/>
            <w:webHidden/>
          </w:rPr>
          <w:fldChar w:fldCharType="separate"/>
        </w:r>
        <w:r>
          <w:rPr>
            <w:noProof/>
            <w:webHidden/>
          </w:rPr>
          <w:t>4</w:t>
        </w:r>
        <w:r>
          <w:rPr>
            <w:noProof/>
            <w:webHidden/>
          </w:rPr>
          <w:fldChar w:fldCharType="end"/>
        </w:r>
      </w:hyperlink>
    </w:p>
    <w:p w:rsidR="00864046" w:rsidRDefault="00864046">
      <w:pPr>
        <w:pStyle w:val="TOC3"/>
        <w:rPr>
          <w:rFonts w:asciiTheme="minorHAnsi" w:eastAsiaTheme="minorEastAsia" w:hAnsiTheme="minorHAnsi"/>
          <w:noProof/>
        </w:rPr>
      </w:pPr>
      <w:hyperlink w:anchor="_Toc419006152" w:history="1">
        <w:r w:rsidRPr="00D81B28">
          <w:rPr>
            <w:rStyle w:val="Hyperlink"/>
            <w:noProof/>
          </w:rPr>
          <w:t>5.2.3.</w:t>
        </w:r>
        <w:r>
          <w:rPr>
            <w:rFonts w:asciiTheme="minorHAnsi" w:eastAsiaTheme="minorEastAsia" w:hAnsiTheme="minorHAnsi"/>
            <w:noProof/>
          </w:rPr>
          <w:tab/>
        </w:r>
        <w:r w:rsidRPr="00D81B28">
          <w:rPr>
            <w:rStyle w:val="Hyperlink"/>
            <w:noProof/>
          </w:rPr>
          <w:t>Data Tips</w:t>
        </w:r>
        <w:r>
          <w:rPr>
            <w:noProof/>
            <w:webHidden/>
          </w:rPr>
          <w:tab/>
        </w:r>
        <w:r>
          <w:rPr>
            <w:noProof/>
            <w:webHidden/>
          </w:rPr>
          <w:fldChar w:fldCharType="begin"/>
        </w:r>
        <w:r>
          <w:rPr>
            <w:noProof/>
            <w:webHidden/>
          </w:rPr>
          <w:instrText xml:space="preserve"> PAGEREF _Toc419006152 \h </w:instrText>
        </w:r>
        <w:r>
          <w:rPr>
            <w:noProof/>
            <w:webHidden/>
          </w:rPr>
        </w:r>
        <w:r>
          <w:rPr>
            <w:noProof/>
            <w:webHidden/>
          </w:rPr>
          <w:fldChar w:fldCharType="separate"/>
        </w:r>
        <w:r>
          <w:rPr>
            <w:noProof/>
            <w:webHidden/>
          </w:rPr>
          <w:t>5</w:t>
        </w:r>
        <w:r>
          <w:rPr>
            <w:noProof/>
            <w:webHidden/>
          </w:rPr>
          <w:fldChar w:fldCharType="end"/>
        </w:r>
      </w:hyperlink>
    </w:p>
    <w:p w:rsidR="00864046" w:rsidRDefault="00864046">
      <w:pPr>
        <w:pStyle w:val="TOC3"/>
        <w:rPr>
          <w:rFonts w:asciiTheme="minorHAnsi" w:eastAsiaTheme="minorEastAsia" w:hAnsiTheme="minorHAnsi"/>
          <w:noProof/>
        </w:rPr>
      </w:pPr>
      <w:hyperlink w:anchor="_Toc419006153" w:history="1">
        <w:r w:rsidRPr="00D81B28">
          <w:rPr>
            <w:rStyle w:val="Hyperlink"/>
            <w:noProof/>
          </w:rPr>
          <w:t>5.2.4.</w:t>
        </w:r>
        <w:r>
          <w:rPr>
            <w:rFonts w:asciiTheme="minorHAnsi" w:eastAsiaTheme="minorEastAsia" w:hAnsiTheme="minorHAnsi"/>
            <w:noProof/>
          </w:rPr>
          <w:tab/>
        </w:r>
        <w:r w:rsidRPr="00D81B28">
          <w:rPr>
            <w:rStyle w:val="Hyperlink"/>
            <w:noProof/>
          </w:rPr>
          <w:t>Multi-Y Graphs</w:t>
        </w:r>
        <w:r>
          <w:rPr>
            <w:noProof/>
            <w:webHidden/>
          </w:rPr>
          <w:tab/>
        </w:r>
        <w:r>
          <w:rPr>
            <w:noProof/>
            <w:webHidden/>
          </w:rPr>
          <w:fldChar w:fldCharType="begin"/>
        </w:r>
        <w:r>
          <w:rPr>
            <w:noProof/>
            <w:webHidden/>
          </w:rPr>
          <w:instrText xml:space="preserve"> PAGEREF _Toc419006153 \h </w:instrText>
        </w:r>
        <w:r>
          <w:rPr>
            <w:noProof/>
            <w:webHidden/>
          </w:rPr>
        </w:r>
        <w:r>
          <w:rPr>
            <w:noProof/>
            <w:webHidden/>
          </w:rPr>
          <w:fldChar w:fldCharType="separate"/>
        </w:r>
        <w:r>
          <w:rPr>
            <w:noProof/>
            <w:webHidden/>
          </w:rPr>
          <w:t>6</w:t>
        </w:r>
        <w:r>
          <w:rPr>
            <w:noProof/>
            <w:webHidden/>
          </w:rPr>
          <w:fldChar w:fldCharType="end"/>
        </w:r>
      </w:hyperlink>
    </w:p>
    <w:p w:rsidR="00864046" w:rsidRDefault="00864046">
      <w:pPr>
        <w:pStyle w:val="TOC3"/>
        <w:rPr>
          <w:rFonts w:asciiTheme="minorHAnsi" w:eastAsiaTheme="minorEastAsia" w:hAnsiTheme="minorHAnsi"/>
          <w:noProof/>
        </w:rPr>
      </w:pPr>
      <w:hyperlink w:anchor="_Toc419006154" w:history="1">
        <w:r w:rsidRPr="00D81B28">
          <w:rPr>
            <w:rStyle w:val="Hyperlink"/>
            <w:noProof/>
          </w:rPr>
          <w:t>5.2.5.</w:t>
        </w:r>
        <w:r>
          <w:rPr>
            <w:rFonts w:asciiTheme="minorHAnsi" w:eastAsiaTheme="minorEastAsia" w:hAnsiTheme="minorHAnsi"/>
            <w:noProof/>
          </w:rPr>
          <w:tab/>
        </w:r>
        <w:r w:rsidRPr="00D81B28">
          <w:rPr>
            <w:rStyle w:val="Hyperlink"/>
            <w:noProof/>
          </w:rPr>
          <w:t>Sortable Table</w:t>
        </w:r>
        <w:r>
          <w:rPr>
            <w:noProof/>
            <w:webHidden/>
          </w:rPr>
          <w:tab/>
        </w:r>
        <w:r>
          <w:rPr>
            <w:noProof/>
            <w:webHidden/>
          </w:rPr>
          <w:fldChar w:fldCharType="begin"/>
        </w:r>
        <w:r>
          <w:rPr>
            <w:noProof/>
            <w:webHidden/>
          </w:rPr>
          <w:instrText xml:space="preserve"> PAGEREF _Toc419006154 \h </w:instrText>
        </w:r>
        <w:r>
          <w:rPr>
            <w:noProof/>
            <w:webHidden/>
          </w:rPr>
        </w:r>
        <w:r>
          <w:rPr>
            <w:noProof/>
            <w:webHidden/>
          </w:rPr>
          <w:fldChar w:fldCharType="separate"/>
        </w:r>
        <w:r>
          <w:rPr>
            <w:noProof/>
            <w:webHidden/>
          </w:rPr>
          <w:t>7</w:t>
        </w:r>
        <w:r>
          <w:rPr>
            <w:noProof/>
            <w:webHidden/>
          </w:rPr>
          <w:fldChar w:fldCharType="end"/>
        </w:r>
      </w:hyperlink>
    </w:p>
    <w:p w:rsidR="00864046" w:rsidRDefault="00864046">
      <w:pPr>
        <w:pStyle w:val="TOC2"/>
        <w:rPr>
          <w:rFonts w:asciiTheme="minorHAnsi" w:eastAsiaTheme="minorEastAsia" w:hAnsiTheme="minorHAnsi"/>
          <w:noProof/>
        </w:rPr>
      </w:pPr>
      <w:hyperlink w:anchor="_Toc419006155" w:history="1">
        <w:r w:rsidRPr="00D81B28">
          <w:rPr>
            <w:rStyle w:val="Hyperlink"/>
            <w:noProof/>
          </w:rPr>
          <w:t>5.3.</w:t>
        </w:r>
        <w:r>
          <w:rPr>
            <w:rFonts w:asciiTheme="minorHAnsi" w:eastAsiaTheme="minorEastAsia" w:hAnsiTheme="minorHAnsi"/>
            <w:noProof/>
          </w:rPr>
          <w:tab/>
        </w:r>
        <w:r w:rsidRPr="00D81B28">
          <w:rPr>
            <w:rStyle w:val="Hyperlink"/>
            <w:noProof/>
          </w:rPr>
          <w:t>GitHub – The Application Runtime Platform</w:t>
        </w:r>
        <w:r>
          <w:rPr>
            <w:noProof/>
            <w:webHidden/>
          </w:rPr>
          <w:tab/>
        </w:r>
        <w:r>
          <w:rPr>
            <w:noProof/>
            <w:webHidden/>
          </w:rPr>
          <w:fldChar w:fldCharType="begin"/>
        </w:r>
        <w:r>
          <w:rPr>
            <w:noProof/>
            <w:webHidden/>
          </w:rPr>
          <w:instrText xml:space="preserve"> PAGEREF _Toc419006155 \h </w:instrText>
        </w:r>
        <w:r>
          <w:rPr>
            <w:noProof/>
            <w:webHidden/>
          </w:rPr>
        </w:r>
        <w:r>
          <w:rPr>
            <w:noProof/>
            <w:webHidden/>
          </w:rPr>
          <w:fldChar w:fldCharType="separate"/>
        </w:r>
        <w:r>
          <w:rPr>
            <w:noProof/>
            <w:webHidden/>
          </w:rPr>
          <w:t>8</w:t>
        </w:r>
        <w:r>
          <w:rPr>
            <w:noProof/>
            <w:webHidden/>
          </w:rPr>
          <w:fldChar w:fldCharType="end"/>
        </w:r>
      </w:hyperlink>
    </w:p>
    <w:p w:rsidR="00864046" w:rsidRDefault="00864046">
      <w:pPr>
        <w:pStyle w:val="TOC1"/>
        <w:rPr>
          <w:rFonts w:asciiTheme="minorHAnsi" w:eastAsiaTheme="minorEastAsia" w:hAnsiTheme="minorHAnsi"/>
          <w:noProof/>
        </w:rPr>
      </w:pPr>
      <w:hyperlink w:anchor="_Toc419006156" w:history="1">
        <w:r w:rsidRPr="00D81B28">
          <w:rPr>
            <w:rStyle w:val="Hyperlink"/>
            <w:noProof/>
          </w:rPr>
          <w:t>6.</w:t>
        </w:r>
        <w:r>
          <w:rPr>
            <w:rFonts w:asciiTheme="minorHAnsi" w:eastAsiaTheme="minorEastAsia" w:hAnsiTheme="minorHAnsi"/>
            <w:noProof/>
          </w:rPr>
          <w:tab/>
        </w:r>
        <w:r w:rsidRPr="00D81B28">
          <w:rPr>
            <w:rStyle w:val="Hyperlink"/>
            <w:noProof/>
          </w:rPr>
          <w:t>Data Sources</w:t>
        </w:r>
        <w:r>
          <w:rPr>
            <w:noProof/>
            <w:webHidden/>
          </w:rPr>
          <w:tab/>
        </w:r>
        <w:r>
          <w:rPr>
            <w:noProof/>
            <w:webHidden/>
          </w:rPr>
          <w:fldChar w:fldCharType="begin"/>
        </w:r>
        <w:r>
          <w:rPr>
            <w:noProof/>
            <w:webHidden/>
          </w:rPr>
          <w:instrText xml:space="preserve"> PAGEREF _Toc419006156 \h </w:instrText>
        </w:r>
        <w:r>
          <w:rPr>
            <w:noProof/>
            <w:webHidden/>
          </w:rPr>
        </w:r>
        <w:r>
          <w:rPr>
            <w:noProof/>
            <w:webHidden/>
          </w:rPr>
          <w:fldChar w:fldCharType="separate"/>
        </w:r>
        <w:r>
          <w:rPr>
            <w:noProof/>
            <w:webHidden/>
          </w:rPr>
          <w:t>8</w:t>
        </w:r>
        <w:r>
          <w:rPr>
            <w:noProof/>
            <w:webHidden/>
          </w:rPr>
          <w:fldChar w:fldCharType="end"/>
        </w:r>
      </w:hyperlink>
    </w:p>
    <w:p w:rsidR="00864046" w:rsidRDefault="00864046">
      <w:pPr>
        <w:pStyle w:val="TOC1"/>
        <w:rPr>
          <w:rFonts w:asciiTheme="minorHAnsi" w:eastAsiaTheme="minorEastAsia" w:hAnsiTheme="minorHAnsi"/>
          <w:noProof/>
        </w:rPr>
      </w:pPr>
      <w:hyperlink w:anchor="_Toc419006157" w:history="1">
        <w:r w:rsidRPr="00D81B28">
          <w:rPr>
            <w:rStyle w:val="Hyperlink"/>
            <w:noProof/>
          </w:rPr>
          <w:t>7.</w:t>
        </w:r>
        <w:r>
          <w:rPr>
            <w:rFonts w:asciiTheme="minorHAnsi" w:eastAsiaTheme="minorEastAsia" w:hAnsiTheme="minorHAnsi"/>
            <w:noProof/>
          </w:rPr>
          <w:tab/>
        </w:r>
        <w:r w:rsidRPr="00D81B28">
          <w:rPr>
            <w:rStyle w:val="Hyperlink"/>
            <w:noProof/>
          </w:rPr>
          <w:t>Webpage Text</w:t>
        </w:r>
        <w:r>
          <w:rPr>
            <w:noProof/>
            <w:webHidden/>
          </w:rPr>
          <w:tab/>
        </w:r>
        <w:r>
          <w:rPr>
            <w:noProof/>
            <w:webHidden/>
          </w:rPr>
          <w:fldChar w:fldCharType="begin"/>
        </w:r>
        <w:r>
          <w:rPr>
            <w:noProof/>
            <w:webHidden/>
          </w:rPr>
          <w:instrText xml:space="preserve"> PAGEREF _Toc419006157 \h </w:instrText>
        </w:r>
        <w:r>
          <w:rPr>
            <w:noProof/>
            <w:webHidden/>
          </w:rPr>
        </w:r>
        <w:r>
          <w:rPr>
            <w:noProof/>
            <w:webHidden/>
          </w:rPr>
          <w:fldChar w:fldCharType="separate"/>
        </w:r>
        <w:r>
          <w:rPr>
            <w:noProof/>
            <w:webHidden/>
          </w:rPr>
          <w:t>10</w:t>
        </w:r>
        <w:r>
          <w:rPr>
            <w:noProof/>
            <w:webHidden/>
          </w:rPr>
          <w:fldChar w:fldCharType="end"/>
        </w:r>
      </w:hyperlink>
    </w:p>
    <w:p w:rsidR="00864046" w:rsidRDefault="00864046">
      <w:pPr>
        <w:pStyle w:val="TOC1"/>
        <w:rPr>
          <w:rFonts w:asciiTheme="minorHAnsi" w:eastAsiaTheme="minorEastAsia" w:hAnsiTheme="minorHAnsi"/>
          <w:noProof/>
        </w:rPr>
      </w:pPr>
      <w:hyperlink w:anchor="_Toc419006158" w:history="1">
        <w:r w:rsidRPr="00D81B28">
          <w:rPr>
            <w:rStyle w:val="Hyperlink"/>
            <w:noProof/>
          </w:rPr>
          <w:t>8.</w:t>
        </w:r>
        <w:r>
          <w:rPr>
            <w:rFonts w:asciiTheme="minorHAnsi" w:eastAsiaTheme="minorEastAsia" w:hAnsiTheme="minorHAnsi"/>
            <w:noProof/>
          </w:rPr>
          <w:tab/>
        </w:r>
        <w:r w:rsidRPr="00D81B28">
          <w:rPr>
            <w:rStyle w:val="Hyperlink"/>
            <w:noProof/>
          </w:rPr>
          <w:t>Data Visualizations</w:t>
        </w:r>
        <w:r>
          <w:rPr>
            <w:noProof/>
            <w:webHidden/>
          </w:rPr>
          <w:tab/>
        </w:r>
        <w:r>
          <w:rPr>
            <w:noProof/>
            <w:webHidden/>
          </w:rPr>
          <w:fldChar w:fldCharType="begin"/>
        </w:r>
        <w:r>
          <w:rPr>
            <w:noProof/>
            <w:webHidden/>
          </w:rPr>
          <w:instrText xml:space="preserve"> PAGEREF _Toc419006158 \h </w:instrText>
        </w:r>
        <w:r>
          <w:rPr>
            <w:noProof/>
            <w:webHidden/>
          </w:rPr>
        </w:r>
        <w:r>
          <w:rPr>
            <w:noProof/>
            <w:webHidden/>
          </w:rPr>
          <w:fldChar w:fldCharType="separate"/>
        </w:r>
        <w:r>
          <w:rPr>
            <w:noProof/>
            <w:webHidden/>
          </w:rPr>
          <w:t>11</w:t>
        </w:r>
        <w:r>
          <w:rPr>
            <w:noProof/>
            <w:webHidden/>
          </w:rPr>
          <w:fldChar w:fldCharType="end"/>
        </w:r>
      </w:hyperlink>
    </w:p>
    <w:p w:rsidR="00864046" w:rsidRDefault="00864046">
      <w:pPr>
        <w:pStyle w:val="TOC2"/>
        <w:rPr>
          <w:rFonts w:asciiTheme="minorHAnsi" w:eastAsiaTheme="minorEastAsia" w:hAnsiTheme="minorHAnsi"/>
          <w:noProof/>
        </w:rPr>
      </w:pPr>
      <w:hyperlink w:anchor="_Toc419006159" w:history="1">
        <w:r w:rsidRPr="00D81B28">
          <w:rPr>
            <w:rStyle w:val="Hyperlink"/>
            <w:noProof/>
          </w:rPr>
          <w:t>8.1.</w:t>
        </w:r>
        <w:r>
          <w:rPr>
            <w:rFonts w:asciiTheme="minorHAnsi" w:eastAsiaTheme="minorEastAsia" w:hAnsiTheme="minorHAnsi"/>
            <w:noProof/>
          </w:rPr>
          <w:tab/>
        </w:r>
        <w:r w:rsidRPr="00D81B28">
          <w:rPr>
            <w:rStyle w:val="Hyperlink"/>
            <w:noProof/>
          </w:rPr>
          <w:t>Total Summer Olympic Medals Won</w:t>
        </w:r>
        <w:r>
          <w:rPr>
            <w:noProof/>
            <w:webHidden/>
          </w:rPr>
          <w:tab/>
        </w:r>
        <w:r>
          <w:rPr>
            <w:noProof/>
            <w:webHidden/>
          </w:rPr>
          <w:fldChar w:fldCharType="begin"/>
        </w:r>
        <w:r>
          <w:rPr>
            <w:noProof/>
            <w:webHidden/>
          </w:rPr>
          <w:instrText xml:space="preserve"> PAGEREF _Toc419006159 \h </w:instrText>
        </w:r>
        <w:r>
          <w:rPr>
            <w:noProof/>
            <w:webHidden/>
          </w:rPr>
        </w:r>
        <w:r>
          <w:rPr>
            <w:noProof/>
            <w:webHidden/>
          </w:rPr>
          <w:fldChar w:fldCharType="separate"/>
        </w:r>
        <w:r>
          <w:rPr>
            <w:noProof/>
            <w:webHidden/>
          </w:rPr>
          <w:t>11</w:t>
        </w:r>
        <w:r>
          <w:rPr>
            <w:noProof/>
            <w:webHidden/>
          </w:rPr>
          <w:fldChar w:fldCharType="end"/>
        </w:r>
      </w:hyperlink>
    </w:p>
    <w:p w:rsidR="00864046" w:rsidRDefault="00864046">
      <w:pPr>
        <w:pStyle w:val="TOC2"/>
        <w:rPr>
          <w:rFonts w:asciiTheme="minorHAnsi" w:eastAsiaTheme="minorEastAsia" w:hAnsiTheme="minorHAnsi"/>
          <w:noProof/>
        </w:rPr>
      </w:pPr>
      <w:hyperlink w:anchor="_Toc419006160" w:history="1">
        <w:r w:rsidRPr="00D81B28">
          <w:rPr>
            <w:rStyle w:val="Hyperlink"/>
            <w:noProof/>
          </w:rPr>
          <w:t>8.2.</w:t>
        </w:r>
        <w:r>
          <w:rPr>
            <w:rFonts w:asciiTheme="minorHAnsi" w:eastAsiaTheme="minorEastAsia" w:hAnsiTheme="minorHAnsi"/>
            <w:noProof/>
          </w:rPr>
          <w:tab/>
        </w:r>
        <w:r w:rsidRPr="00D81B28">
          <w:rPr>
            <w:rStyle w:val="Hyperlink"/>
            <w:noProof/>
          </w:rPr>
          <w:t>Effect of Geopolitics on Olympic Medal Wins – Charting the Rise and Fall of Superpowers</w:t>
        </w:r>
        <w:r>
          <w:rPr>
            <w:noProof/>
            <w:webHidden/>
          </w:rPr>
          <w:tab/>
        </w:r>
        <w:r>
          <w:rPr>
            <w:noProof/>
            <w:webHidden/>
          </w:rPr>
          <w:fldChar w:fldCharType="begin"/>
        </w:r>
        <w:r>
          <w:rPr>
            <w:noProof/>
            <w:webHidden/>
          </w:rPr>
          <w:instrText xml:space="preserve"> PAGEREF _Toc419006160 \h </w:instrText>
        </w:r>
        <w:r>
          <w:rPr>
            <w:noProof/>
            <w:webHidden/>
          </w:rPr>
        </w:r>
        <w:r>
          <w:rPr>
            <w:noProof/>
            <w:webHidden/>
          </w:rPr>
          <w:fldChar w:fldCharType="separate"/>
        </w:r>
        <w:r>
          <w:rPr>
            <w:noProof/>
            <w:webHidden/>
          </w:rPr>
          <w:t>11</w:t>
        </w:r>
        <w:r>
          <w:rPr>
            <w:noProof/>
            <w:webHidden/>
          </w:rPr>
          <w:fldChar w:fldCharType="end"/>
        </w:r>
      </w:hyperlink>
    </w:p>
    <w:p w:rsidR="00864046" w:rsidRDefault="00864046">
      <w:pPr>
        <w:pStyle w:val="TOC2"/>
        <w:rPr>
          <w:rFonts w:asciiTheme="minorHAnsi" w:eastAsiaTheme="minorEastAsia" w:hAnsiTheme="minorHAnsi"/>
          <w:noProof/>
        </w:rPr>
      </w:pPr>
      <w:hyperlink w:anchor="_Toc419006161" w:history="1">
        <w:r w:rsidRPr="00D81B28">
          <w:rPr>
            <w:rStyle w:val="Hyperlink"/>
            <w:noProof/>
          </w:rPr>
          <w:t>8.3.</w:t>
        </w:r>
        <w:r>
          <w:rPr>
            <w:rFonts w:asciiTheme="minorHAnsi" w:eastAsiaTheme="minorEastAsia" w:hAnsiTheme="minorHAnsi"/>
            <w:noProof/>
          </w:rPr>
          <w:tab/>
        </w:r>
        <w:r w:rsidRPr="00D81B28">
          <w:rPr>
            <w:rStyle w:val="Hyperlink"/>
            <w:noProof/>
          </w:rPr>
          <w:t>Dollars for Medals – Relation between a Nation’s GDP and the Number of Medals Won at the London 2012 Olympics</w:t>
        </w:r>
        <w:r>
          <w:rPr>
            <w:noProof/>
            <w:webHidden/>
          </w:rPr>
          <w:tab/>
        </w:r>
        <w:r>
          <w:rPr>
            <w:noProof/>
            <w:webHidden/>
          </w:rPr>
          <w:fldChar w:fldCharType="begin"/>
        </w:r>
        <w:r>
          <w:rPr>
            <w:noProof/>
            <w:webHidden/>
          </w:rPr>
          <w:instrText xml:space="preserve"> PAGEREF _Toc419006161 \h </w:instrText>
        </w:r>
        <w:r>
          <w:rPr>
            <w:noProof/>
            <w:webHidden/>
          </w:rPr>
        </w:r>
        <w:r>
          <w:rPr>
            <w:noProof/>
            <w:webHidden/>
          </w:rPr>
          <w:fldChar w:fldCharType="separate"/>
        </w:r>
        <w:r>
          <w:rPr>
            <w:noProof/>
            <w:webHidden/>
          </w:rPr>
          <w:t>13</w:t>
        </w:r>
        <w:r>
          <w:rPr>
            <w:noProof/>
            <w:webHidden/>
          </w:rPr>
          <w:fldChar w:fldCharType="end"/>
        </w:r>
      </w:hyperlink>
    </w:p>
    <w:p w:rsidR="00864046" w:rsidRDefault="00864046">
      <w:pPr>
        <w:pStyle w:val="TOC2"/>
        <w:rPr>
          <w:rFonts w:asciiTheme="minorHAnsi" w:eastAsiaTheme="minorEastAsia" w:hAnsiTheme="minorHAnsi"/>
          <w:noProof/>
        </w:rPr>
      </w:pPr>
      <w:hyperlink w:anchor="_Toc419006162" w:history="1">
        <w:r w:rsidRPr="00D81B28">
          <w:rPr>
            <w:rStyle w:val="Hyperlink"/>
            <w:noProof/>
          </w:rPr>
          <w:t>8.4.</w:t>
        </w:r>
        <w:r>
          <w:rPr>
            <w:rFonts w:asciiTheme="minorHAnsi" w:eastAsiaTheme="minorEastAsia" w:hAnsiTheme="minorHAnsi"/>
            <w:noProof/>
          </w:rPr>
          <w:tab/>
        </w:r>
        <w:r w:rsidRPr="00D81B28">
          <w:rPr>
            <w:rStyle w:val="Hyperlink"/>
            <w:noProof/>
          </w:rPr>
          <w:t>Quantifying the Most and Least Athletic Countries – Country Population per Medal at the London 2012 Olympic Games</w:t>
        </w:r>
        <w:r>
          <w:rPr>
            <w:noProof/>
            <w:webHidden/>
          </w:rPr>
          <w:tab/>
        </w:r>
        <w:r>
          <w:rPr>
            <w:noProof/>
            <w:webHidden/>
          </w:rPr>
          <w:fldChar w:fldCharType="begin"/>
        </w:r>
        <w:r>
          <w:rPr>
            <w:noProof/>
            <w:webHidden/>
          </w:rPr>
          <w:instrText xml:space="preserve"> PAGEREF _Toc419006162 \h </w:instrText>
        </w:r>
        <w:r>
          <w:rPr>
            <w:noProof/>
            <w:webHidden/>
          </w:rPr>
        </w:r>
        <w:r>
          <w:rPr>
            <w:noProof/>
            <w:webHidden/>
          </w:rPr>
          <w:fldChar w:fldCharType="separate"/>
        </w:r>
        <w:r>
          <w:rPr>
            <w:noProof/>
            <w:webHidden/>
          </w:rPr>
          <w:t>13</w:t>
        </w:r>
        <w:r>
          <w:rPr>
            <w:noProof/>
            <w:webHidden/>
          </w:rPr>
          <w:fldChar w:fldCharType="end"/>
        </w:r>
      </w:hyperlink>
    </w:p>
    <w:p w:rsidR="00864046" w:rsidRDefault="00864046">
      <w:pPr>
        <w:pStyle w:val="TOC2"/>
        <w:rPr>
          <w:rFonts w:asciiTheme="minorHAnsi" w:eastAsiaTheme="minorEastAsia" w:hAnsiTheme="minorHAnsi"/>
          <w:noProof/>
        </w:rPr>
      </w:pPr>
      <w:hyperlink w:anchor="_Toc419006163" w:history="1">
        <w:r w:rsidRPr="00D81B28">
          <w:rPr>
            <w:rStyle w:val="Hyperlink"/>
            <w:noProof/>
          </w:rPr>
          <w:t>8.5.</w:t>
        </w:r>
        <w:r>
          <w:rPr>
            <w:rFonts w:asciiTheme="minorHAnsi" w:eastAsiaTheme="minorEastAsia" w:hAnsiTheme="minorHAnsi"/>
            <w:noProof/>
          </w:rPr>
          <w:tab/>
        </w:r>
        <w:r w:rsidRPr="00D81B28">
          <w:rPr>
            <w:rStyle w:val="Hyperlink"/>
            <w:noProof/>
          </w:rPr>
          <w:t>Growth in the Number of Olympic Events</w:t>
        </w:r>
        <w:r>
          <w:rPr>
            <w:noProof/>
            <w:webHidden/>
          </w:rPr>
          <w:tab/>
        </w:r>
        <w:r>
          <w:rPr>
            <w:noProof/>
            <w:webHidden/>
          </w:rPr>
          <w:fldChar w:fldCharType="begin"/>
        </w:r>
        <w:r>
          <w:rPr>
            <w:noProof/>
            <w:webHidden/>
          </w:rPr>
          <w:instrText xml:space="preserve"> PAGEREF _Toc419006163 \h </w:instrText>
        </w:r>
        <w:r>
          <w:rPr>
            <w:noProof/>
            <w:webHidden/>
          </w:rPr>
        </w:r>
        <w:r>
          <w:rPr>
            <w:noProof/>
            <w:webHidden/>
          </w:rPr>
          <w:fldChar w:fldCharType="separate"/>
        </w:r>
        <w:r>
          <w:rPr>
            <w:noProof/>
            <w:webHidden/>
          </w:rPr>
          <w:t>14</w:t>
        </w:r>
        <w:r>
          <w:rPr>
            <w:noProof/>
            <w:webHidden/>
          </w:rPr>
          <w:fldChar w:fldCharType="end"/>
        </w:r>
      </w:hyperlink>
    </w:p>
    <w:p w:rsidR="00864046" w:rsidRDefault="00864046">
      <w:pPr>
        <w:pStyle w:val="TOC2"/>
        <w:rPr>
          <w:rFonts w:asciiTheme="minorHAnsi" w:eastAsiaTheme="minorEastAsia" w:hAnsiTheme="minorHAnsi"/>
          <w:noProof/>
        </w:rPr>
      </w:pPr>
      <w:hyperlink w:anchor="_Toc419006164" w:history="1">
        <w:r w:rsidRPr="00D81B28">
          <w:rPr>
            <w:rStyle w:val="Hyperlink"/>
            <w:noProof/>
          </w:rPr>
          <w:t>8.6.</w:t>
        </w:r>
        <w:r>
          <w:rPr>
            <w:rFonts w:asciiTheme="minorHAnsi" w:eastAsiaTheme="minorEastAsia" w:hAnsiTheme="minorHAnsi"/>
            <w:noProof/>
          </w:rPr>
          <w:tab/>
        </w:r>
        <w:r w:rsidRPr="00D81B28">
          <w:rPr>
            <w:rStyle w:val="Hyperlink"/>
            <w:noProof/>
          </w:rPr>
          <w:t>United States Medal Wins – A Home Advantage</w:t>
        </w:r>
        <w:r>
          <w:rPr>
            <w:noProof/>
            <w:webHidden/>
          </w:rPr>
          <w:tab/>
        </w:r>
        <w:r>
          <w:rPr>
            <w:noProof/>
            <w:webHidden/>
          </w:rPr>
          <w:fldChar w:fldCharType="begin"/>
        </w:r>
        <w:r>
          <w:rPr>
            <w:noProof/>
            <w:webHidden/>
          </w:rPr>
          <w:instrText xml:space="preserve"> PAGEREF _Toc419006164 \h </w:instrText>
        </w:r>
        <w:r>
          <w:rPr>
            <w:noProof/>
            <w:webHidden/>
          </w:rPr>
        </w:r>
        <w:r>
          <w:rPr>
            <w:noProof/>
            <w:webHidden/>
          </w:rPr>
          <w:fldChar w:fldCharType="separate"/>
        </w:r>
        <w:r>
          <w:rPr>
            <w:noProof/>
            <w:webHidden/>
          </w:rPr>
          <w:t>14</w:t>
        </w:r>
        <w:r>
          <w:rPr>
            <w:noProof/>
            <w:webHidden/>
          </w:rPr>
          <w:fldChar w:fldCharType="end"/>
        </w:r>
      </w:hyperlink>
    </w:p>
    <w:p w:rsidR="00864046" w:rsidRDefault="00864046">
      <w:pPr>
        <w:pStyle w:val="TOC2"/>
        <w:rPr>
          <w:rFonts w:asciiTheme="minorHAnsi" w:eastAsiaTheme="minorEastAsia" w:hAnsiTheme="minorHAnsi"/>
          <w:noProof/>
        </w:rPr>
      </w:pPr>
      <w:hyperlink w:anchor="_Toc419006165" w:history="1">
        <w:r w:rsidRPr="00D81B28">
          <w:rPr>
            <w:rStyle w:val="Hyperlink"/>
            <w:noProof/>
          </w:rPr>
          <w:t>8.7.</w:t>
        </w:r>
        <w:r>
          <w:rPr>
            <w:rFonts w:asciiTheme="minorHAnsi" w:eastAsiaTheme="minorEastAsia" w:hAnsiTheme="minorHAnsi"/>
            <w:noProof/>
          </w:rPr>
          <w:tab/>
        </w:r>
        <w:r w:rsidRPr="00D81B28">
          <w:rPr>
            <w:rStyle w:val="Hyperlink"/>
            <w:noProof/>
          </w:rPr>
          <w:t>Summer Olympic Games Host Cities</w:t>
        </w:r>
        <w:r>
          <w:rPr>
            <w:noProof/>
            <w:webHidden/>
          </w:rPr>
          <w:tab/>
        </w:r>
        <w:r>
          <w:rPr>
            <w:noProof/>
            <w:webHidden/>
          </w:rPr>
          <w:fldChar w:fldCharType="begin"/>
        </w:r>
        <w:r>
          <w:rPr>
            <w:noProof/>
            <w:webHidden/>
          </w:rPr>
          <w:instrText xml:space="preserve"> PAGEREF _Toc419006165 \h </w:instrText>
        </w:r>
        <w:r>
          <w:rPr>
            <w:noProof/>
            <w:webHidden/>
          </w:rPr>
        </w:r>
        <w:r>
          <w:rPr>
            <w:noProof/>
            <w:webHidden/>
          </w:rPr>
          <w:fldChar w:fldCharType="separate"/>
        </w:r>
        <w:r>
          <w:rPr>
            <w:noProof/>
            <w:webHidden/>
          </w:rPr>
          <w:t>14</w:t>
        </w:r>
        <w:r>
          <w:rPr>
            <w:noProof/>
            <w:webHidden/>
          </w:rPr>
          <w:fldChar w:fldCharType="end"/>
        </w:r>
      </w:hyperlink>
    </w:p>
    <w:p w:rsidR="00864046" w:rsidRDefault="00864046">
      <w:pPr>
        <w:pStyle w:val="TOC2"/>
        <w:rPr>
          <w:rFonts w:asciiTheme="minorHAnsi" w:eastAsiaTheme="minorEastAsia" w:hAnsiTheme="minorHAnsi"/>
          <w:noProof/>
        </w:rPr>
      </w:pPr>
      <w:hyperlink w:anchor="_Toc419006166" w:history="1">
        <w:r w:rsidRPr="00D81B28">
          <w:rPr>
            <w:rStyle w:val="Hyperlink"/>
            <w:noProof/>
          </w:rPr>
          <w:t>8.8.</w:t>
        </w:r>
        <w:r>
          <w:rPr>
            <w:rFonts w:asciiTheme="minorHAnsi" w:eastAsiaTheme="minorEastAsia" w:hAnsiTheme="minorHAnsi"/>
            <w:noProof/>
          </w:rPr>
          <w:tab/>
        </w:r>
        <w:r w:rsidRPr="00D81B28">
          <w:rPr>
            <w:rStyle w:val="Hyperlink"/>
            <w:noProof/>
          </w:rPr>
          <w:t>Athletes Attending the 2012 London Olympics by Country</w:t>
        </w:r>
        <w:r>
          <w:rPr>
            <w:noProof/>
            <w:webHidden/>
          </w:rPr>
          <w:tab/>
        </w:r>
        <w:r>
          <w:rPr>
            <w:noProof/>
            <w:webHidden/>
          </w:rPr>
          <w:fldChar w:fldCharType="begin"/>
        </w:r>
        <w:r>
          <w:rPr>
            <w:noProof/>
            <w:webHidden/>
          </w:rPr>
          <w:instrText xml:space="preserve"> PAGEREF _Toc419006166 \h </w:instrText>
        </w:r>
        <w:r>
          <w:rPr>
            <w:noProof/>
            <w:webHidden/>
          </w:rPr>
        </w:r>
        <w:r>
          <w:rPr>
            <w:noProof/>
            <w:webHidden/>
          </w:rPr>
          <w:fldChar w:fldCharType="separate"/>
        </w:r>
        <w:r>
          <w:rPr>
            <w:noProof/>
            <w:webHidden/>
          </w:rPr>
          <w:t>14</w:t>
        </w:r>
        <w:r>
          <w:rPr>
            <w:noProof/>
            <w:webHidden/>
          </w:rPr>
          <w:fldChar w:fldCharType="end"/>
        </w:r>
      </w:hyperlink>
    </w:p>
    <w:p w:rsidR="00864046" w:rsidRDefault="00864046">
      <w:pPr>
        <w:pStyle w:val="TOC2"/>
        <w:rPr>
          <w:rFonts w:asciiTheme="minorHAnsi" w:eastAsiaTheme="minorEastAsia" w:hAnsiTheme="minorHAnsi"/>
          <w:noProof/>
        </w:rPr>
      </w:pPr>
      <w:hyperlink w:anchor="_Toc419006167" w:history="1">
        <w:r w:rsidRPr="00D81B28">
          <w:rPr>
            <w:rStyle w:val="Hyperlink"/>
            <w:noProof/>
          </w:rPr>
          <w:t>8.9.</w:t>
        </w:r>
        <w:r>
          <w:rPr>
            <w:rFonts w:asciiTheme="minorHAnsi" w:eastAsiaTheme="minorEastAsia" w:hAnsiTheme="minorHAnsi"/>
            <w:noProof/>
          </w:rPr>
          <w:tab/>
        </w:r>
        <w:r w:rsidRPr="00D81B28">
          <w:rPr>
            <w:rStyle w:val="Hyperlink"/>
            <w:noProof/>
          </w:rPr>
          <w:t>If Michael Phelps were a Country</w:t>
        </w:r>
        <w:r>
          <w:rPr>
            <w:noProof/>
            <w:webHidden/>
          </w:rPr>
          <w:tab/>
        </w:r>
        <w:r>
          <w:rPr>
            <w:noProof/>
            <w:webHidden/>
          </w:rPr>
          <w:fldChar w:fldCharType="begin"/>
        </w:r>
        <w:r>
          <w:rPr>
            <w:noProof/>
            <w:webHidden/>
          </w:rPr>
          <w:instrText xml:space="preserve"> PAGEREF _Toc419006167 \h </w:instrText>
        </w:r>
        <w:r>
          <w:rPr>
            <w:noProof/>
            <w:webHidden/>
          </w:rPr>
        </w:r>
        <w:r>
          <w:rPr>
            <w:noProof/>
            <w:webHidden/>
          </w:rPr>
          <w:fldChar w:fldCharType="separate"/>
        </w:r>
        <w:r>
          <w:rPr>
            <w:noProof/>
            <w:webHidden/>
          </w:rPr>
          <w:t>15</w:t>
        </w:r>
        <w:r>
          <w:rPr>
            <w:noProof/>
            <w:webHidden/>
          </w:rPr>
          <w:fldChar w:fldCharType="end"/>
        </w:r>
      </w:hyperlink>
    </w:p>
    <w:p w:rsidR="00864046" w:rsidRDefault="00864046">
      <w:pPr>
        <w:pStyle w:val="TOC1"/>
        <w:rPr>
          <w:rFonts w:asciiTheme="minorHAnsi" w:eastAsiaTheme="minorEastAsia" w:hAnsiTheme="minorHAnsi"/>
          <w:noProof/>
        </w:rPr>
      </w:pPr>
      <w:hyperlink w:anchor="_Toc419006168" w:history="1">
        <w:r w:rsidRPr="00D81B28">
          <w:rPr>
            <w:rStyle w:val="Hyperlink"/>
            <w:noProof/>
          </w:rPr>
          <w:t>List of Webpage Text References</w:t>
        </w:r>
        <w:r>
          <w:rPr>
            <w:noProof/>
            <w:webHidden/>
          </w:rPr>
          <w:tab/>
        </w:r>
        <w:r>
          <w:rPr>
            <w:noProof/>
            <w:webHidden/>
          </w:rPr>
          <w:fldChar w:fldCharType="begin"/>
        </w:r>
        <w:r>
          <w:rPr>
            <w:noProof/>
            <w:webHidden/>
          </w:rPr>
          <w:instrText xml:space="preserve"> PAGEREF _Toc419006168 \h </w:instrText>
        </w:r>
        <w:r>
          <w:rPr>
            <w:noProof/>
            <w:webHidden/>
          </w:rPr>
        </w:r>
        <w:r>
          <w:rPr>
            <w:noProof/>
            <w:webHidden/>
          </w:rPr>
          <w:fldChar w:fldCharType="separate"/>
        </w:r>
        <w:r>
          <w:rPr>
            <w:noProof/>
            <w:webHidden/>
          </w:rPr>
          <w:t>17</w:t>
        </w:r>
        <w:r>
          <w:rPr>
            <w:noProof/>
            <w:webHidden/>
          </w:rPr>
          <w:fldChar w:fldCharType="end"/>
        </w:r>
      </w:hyperlink>
    </w:p>
    <w:p w:rsidR="00652F3C" w:rsidRDefault="009F6686" w:rsidP="0042494E">
      <w:pPr>
        <w:rPr>
          <w:b/>
        </w:rPr>
      </w:pPr>
      <w:r>
        <w:rPr>
          <w:b/>
        </w:rPr>
        <w:fldChar w:fldCharType="end"/>
      </w:r>
    </w:p>
    <w:p w:rsidR="00652F3C" w:rsidRDefault="00652F3C">
      <w:pPr>
        <w:spacing w:after="200" w:line="276" w:lineRule="auto"/>
        <w:rPr>
          <w:b/>
        </w:rPr>
      </w:pPr>
      <w:r>
        <w:rPr>
          <w:b/>
        </w:rPr>
        <w:br w:type="page"/>
      </w:r>
    </w:p>
    <w:p w:rsidR="00652F3C" w:rsidRPr="00652F3C" w:rsidRDefault="00652F3C" w:rsidP="00652F3C">
      <w:pPr>
        <w:jc w:val="center"/>
        <w:rPr>
          <w:b/>
          <w:sz w:val="30"/>
          <w:szCs w:val="30"/>
        </w:rPr>
      </w:pPr>
      <w:r>
        <w:rPr>
          <w:b/>
          <w:sz w:val="30"/>
          <w:szCs w:val="30"/>
        </w:rPr>
        <w:lastRenderedPageBreak/>
        <w:t>List of Figures</w:t>
      </w:r>
    </w:p>
    <w:p w:rsidR="00652F3C" w:rsidRDefault="00652F3C" w:rsidP="00652F3C">
      <w:pPr>
        <w:jc w:val="center"/>
        <w:rPr>
          <w:b/>
        </w:rPr>
      </w:pPr>
    </w:p>
    <w:p w:rsidR="00864046" w:rsidRDefault="009A27A1">
      <w:pPr>
        <w:pStyle w:val="TableofFigures"/>
        <w:rPr>
          <w:rFonts w:asciiTheme="minorHAnsi" w:eastAsiaTheme="minorEastAsia" w:hAnsiTheme="minorHAnsi"/>
          <w:noProof/>
        </w:rPr>
      </w:pPr>
      <w:r>
        <w:rPr>
          <w:b/>
        </w:rPr>
        <w:fldChar w:fldCharType="begin"/>
      </w:r>
      <w:r>
        <w:rPr>
          <w:b/>
        </w:rPr>
        <w:instrText xml:space="preserve"> TOC \h \z \c "Figure" </w:instrText>
      </w:r>
      <w:r>
        <w:rPr>
          <w:b/>
        </w:rPr>
        <w:fldChar w:fldCharType="separate"/>
      </w:r>
      <w:hyperlink w:anchor="_Toc419006169" w:history="1">
        <w:r w:rsidR="00864046" w:rsidRPr="00AA23EC">
          <w:rPr>
            <w:rStyle w:val="Hyperlink"/>
            <w:noProof/>
          </w:rPr>
          <w:t>Figure 1 – Persistent Navigation with Embedded Images for Recognition</w:t>
        </w:r>
        <w:r w:rsidR="00864046">
          <w:rPr>
            <w:noProof/>
            <w:webHidden/>
          </w:rPr>
          <w:tab/>
        </w:r>
        <w:r w:rsidR="00864046">
          <w:rPr>
            <w:noProof/>
            <w:webHidden/>
          </w:rPr>
          <w:fldChar w:fldCharType="begin"/>
        </w:r>
        <w:r w:rsidR="00864046">
          <w:rPr>
            <w:noProof/>
            <w:webHidden/>
          </w:rPr>
          <w:instrText xml:space="preserve"> PAGEREF _Toc419006169 \h </w:instrText>
        </w:r>
        <w:r w:rsidR="00864046">
          <w:rPr>
            <w:noProof/>
            <w:webHidden/>
          </w:rPr>
        </w:r>
        <w:r w:rsidR="00864046">
          <w:rPr>
            <w:noProof/>
            <w:webHidden/>
          </w:rPr>
          <w:fldChar w:fldCharType="separate"/>
        </w:r>
        <w:r w:rsidR="00864046">
          <w:rPr>
            <w:noProof/>
            <w:webHidden/>
          </w:rPr>
          <w:t>3</w:t>
        </w:r>
        <w:r w:rsidR="00864046">
          <w:rPr>
            <w:noProof/>
            <w:webHidden/>
          </w:rPr>
          <w:fldChar w:fldCharType="end"/>
        </w:r>
      </w:hyperlink>
    </w:p>
    <w:p w:rsidR="00864046" w:rsidRDefault="00864046">
      <w:pPr>
        <w:pStyle w:val="TableofFigures"/>
        <w:rPr>
          <w:rFonts w:asciiTheme="minorHAnsi" w:eastAsiaTheme="minorEastAsia" w:hAnsiTheme="minorHAnsi"/>
          <w:noProof/>
        </w:rPr>
      </w:pPr>
      <w:hyperlink w:anchor="_Toc419006170" w:history="1">
        <w:r w:rsidRPr="00AA23EC">
          <w:rPr>
            <w:rStyle w:val="Hyperlink"/>
            <w:noProof/>
          </w:rPr>
          <w:t>Figure 2 – Olympics History Application Logo</w:t>
        </w:r>
        <w:r>
          <w:rPr>
            <w:noProof/>
            <w:webHidden/>
          </w:rPr>
          <w:tab/>
        </w:r>
        <w:r>
          <w:rPr>
            <w:noProof/>
            <w:webHidden/>
          </w:rPr>
          <w:fldChar w:fldCharType="begin"/>
        </w:r>
        <w:r>
          <w:rPr>
            <w:noProof/>
            <w:webHidden/>
          </w:rPr>
          <w:instrText xml:space="preserve"> PAGEREF _Toc419006170 \h </w:instrText>
        </w:r>
        <w:r>
          <w:rPr>
            <w:noProof/>
            <w:webHidden/>
          </w:rPr>
        </w:r>
        <w:r>
          <w:rPr>
            <w:noProof/>
            <w:webHidden/>
          </w:rPr>
          <w:fldChar w:fldCharType="separate"/>
        </w:r>
        <w:r>
          <w:rPr>
            <w:noProof/>
            <w:webHidden/>
          </w:rPr>
          <w:t>3</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1" w:history="1">
        <w:r w:rsidRPr="00AA23EC">
          <w:rPr>
            <w:rStyle w:val="Hyperlink"/>
            <w:noProof/>
          </w:rPr>
          <w:t>Figure 3 – Breadcrumbs in the Applications “United States” Page</w:t>
        </w:r>
        <w:r>
          <w:rPr>
            <w:noProof/>
            <w:webHidden/>
          </w:rPr>
          <w:tab/>
        </w:r>
        <w:r>
          <w:rPr>
            <w:noProof/>
            <w:webHidden/>
          </w:rPr>
          <w:fldChar w:fldCharType="begin"/>
        </w:r>
        <w:r>
          <w:rPr>
            <w:noProof/>
            <w:webHidden/>
          </w:rPr>
          <w:instrText xml:space="preserve"> PAGEREF _Toc419006171 \h </w:instrText>
        </w:r>
        <w:r>
          <w:rPr>
            <w:noProof/>
            <w:webHidden/>
          </w:rPr>
        </w:r>
        <w:r>
          <w:rPr>
            <w:noProof/>
            <w:webHidden/>
          </w:rPr>
          <w:fldChar w:fldCharType="separate"/>
        </w:r>
        <w:r>
          <w:rPr>
            <w:noProof/>
            <w:webHidden/>
          </w:rPr>
          <w:t>3</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2" w:history="1">
        <w:r w:rsidRPr="00AA23EC">
          <w:rPr>
            <w:rStyle w:val="Hyperlink"/>
            <w:noProof/>
          </w:rPr>
          <w:t>Figure 4 – Olympics Geopolitics Graph Displayed Normally</w:t>
        </w:r>
        <w:r>
          <w:rPr>
            <w:noProof/>
            <w:webHidden/>
          </w:rPr>
          <w:tab/>
        </w:r>
        <w:r>
          <w:rPr>
            <w:noProof/>
            <w:webHidden/>
          </w:rPr>
          <w:fldChar w:fldCharType="begin"/>
        </w:r>
        <w:r>
          <w:rPr>
            <w:noProof/>
            <w:webHidden/>
          </w:rPr>
          <w:instrText xml:space="preserve"> PAGEREF _Toc419006172 \h </w:instrText>
        </w:r>
        <w:r>
          <w:rPr>
            <w:noProof/>
            <w:webHidden/>
          </w:rPr>
        </w:r>
        <w:r>
          <w:rPr>
            <w:noProof/>
            <w:webHidden/>
          </w:rPr>
          <w:fldChar w:fldCharType="separate"/>
        </w:r>
        <w:r>
          <w:rPr>
            <w:noProof/>
            <w:webHidden/>
          </w:rPr>
          <w:t>5</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3" w:history="1">
        <w:r w:rsidRPr="00AA23EC">
          <w:rPr>
            <w:rStyle w:val="Hyperlink"/>
            <w:noProof/>
          </w:rPr>
          <w:t>Figure 5 – Olympics Geopolitics Graph Displayed with Data Spotlighting</w:t>
        </w:r>
        <w:r>
          <w:rPr>
            <w:noProof/>
            <w:webHidden/>
          </w:rPr>
          <w:tab/>
        </w:r>
        <w:r>
          <w:rPr>
            <w:noProof/>
            <w:webHidden/>
          </w:rPr>
          <w:fldChar w:fldCharType="begin"/>
        </w:r>
        <w:r>
          <w:rPr>
            <w:noProof/>
            <w:webHidden/>
          </w:rPr>
          <w:instrText xml:space="preserve"> PAGEREF _Toc419006173 \h </w:instrText>
        </w:r>
        <w:r>
          <w:rPr>
            <w:noProof/>
            <w:webHidden/>
          </w:rPr>
        </w:r>
        <w:r>
          <w:rPr>
            <w:noProof/>
            <w:webHidden/>
          </w:rPr>
          <w:fldChar w:fldCharType="separate"/>
        </w:r>
        <w:r>
          <w:rPr>
            <w:noProof/>
            <w:webHidden/>
          </w:rPr>
          <w:t>5</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4" w:history="1">
        <w:r w:rsidRPr="00AA23EC">
          <w:rPr>
            <w:rStyle w:val="Hyperlink"/>
            <w:noProof/>
          </w:rPr>
          <w:t>Figure 6 – Data Tip for the Displaying the Total Number of Medals Won by Poland and How Many were Bronze</w:t>
        </w:r>
        <w:r>
          <w:rPr>
            <w:noProof/>
            <w:webHidden/>
          </w:rPr>
          <w:tab/>
        </w:r>
        <w:r>
          <w:rPr>
            <w:noProof/>
            <w:webHidden/>
          </w:rPr>
          <w:fldChar w:fldCharType="begin"/>
        </w:r>
        <w:r>
          <w:rPr>
            <w:noProof/>
            <w:webHidden/>
          </w:rPr>
          <w:instrText xml:space="preserve"> PAGEREF _Toc419006174 \h </w:instrText>
        </w:r>
        <w:r>
          <w:rPr>
            <w:noProof/>
            <w:webHidden/>
          </w:rPr>
        </w:r>
        <w:r>
          <w:rPr>
            <w:noProof/>
            <w:webHidden/>
          </w:rPr>
          <w:fldChar w:fldCharType="separate"/>
        </w:r>
        <w:r>
          <w:rPr>
            <w:noProof/>
            <w:webHidden/>
          </w:rPr>
          <w:t>6</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5" w:history="1">
        <w:r w:rsidRPr="00AA23EC">
          <w:rPr>
            <w:rStyle w:val="Hyperlink"/>
            <w:noProof/>
          </w:rPr>
          <w:t>Figure 7 – Multi-Y Graph Comparing Population per Medal versus Total Medals Won</w:t>
        </w:r>
        <w:r>
          <w:rPr>
            <w:noProof/>
            <w:webHidden/>
          </w:rPr>
          <w:tab/>
        </w:r>
        <w:r>
          <w:rPr>
            <w:noProof/>
            <w:webHidden/>
          </w:rPr>
          <w:fldChar w:fldCharType="begin"/>
        </w:r>
        <w:r>
          <w:rPr>
            <w:noProof/>
            <w:webHidden/>
          </w:rPr>
          <w:instrText xml:space="preserve"> PAGEREF _Toc419006175 \h </w:instrText>
        </w:r>
        <w:r>
          <w:rPr>
            <w:noProof/>
            <w:webHidden/>
          </w:rPr>
        </w:r>
        <w:r>
          <w:rPr>
            <w:noProof/>
            <w:webHidden/>
          </w:rPr>
          <w:fldChar w:fldCharType="separate"/>
        </w:r>
        <w:r>
          <w:rPr>
            <w:noProof/>
            <w:webHidden/>
          </w:rPr>
          <w:t>6</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6" w:history="1">
        <w:r w:rsidRPr="00AA23EC">
          <w:rPr>
            <w:rStyle w:val="Hyperlink"/>
            <w:noProof/>
          </w:rPr>
          <w:t>Figure 8 – Multi-Y Graph Sorted by Either the Left or Right Axes</w:t>
        </w:r>
        <w:r>
          <w:rPr>
            <w:noProof/>
            <w:webHidden/>
          </w:rPr>
          <w:tab/>
        </w:r>
        <w:r>
          <w:rPr>
            <w:noProof/>
            <w:webHidden/>
          </w:rPr>
          <w:fldChar w:fldCharType="begin"/>
        </w:r>
        <w:r>
          <w:rPr>
            <w:noProof/>
            <w:webHidden/>
          </w:rPr>
          <w:instrText xml:space="preserve"> PAGEREF _Toc419006176 \h </w:instrText>
        </w:r>
        <w:r>
          <w:rPr>
            <w:noProof/>
            <w:webHidden/>
          </w:rPr>
        </w:r>
        <w:r>
          <w:rPr>
            <w:noProof/>
            <w:webHidden/>
          </w:rPr>
          <w:fldChar w:fldCharType="separate"/>
        </w:r>
        <w:r>
          <w:rPr>
            <w:noProof/>
            <w:webHidden/>
          </w:rPr>
          <w:t>7</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7" w:history="1">
        <w:r w:rsidRPr="00AA23EC">
          <w:rPr>
            <w:rStyle w:val="Hyperlink"/>
            <w:noProof/>
          </w:rPr>
          <w:t>Figure 9 – Line Graph Showing the Effect of Geopolitics on Summer Olympic Medal Count</w:t>
        </w:r>
        <w:r>
          <w:rPr>
            <w:noProof/>
            <w:webHidden/>
          </w:rPr>
          <w:tab/>
        </w:r>
        <w:r>
          <w:rPr>
            <w:noProof/>
            <w:webHidden/>
          </w:rPr>
          <w:fldChar w:fldCharType="begin"/>
        </w:r>
        <w:r>
          <w:rPr>
            <w:noProof/>
            <w:webHidden/>
          </w:rPr>
          <w:instrText xml:space="preserve"> PAGEREF _Toc419006177 \h </w:instrText>
        </w:r>
        <w:r>
          <w:rPr>
            <w:noProof/>
            <w:webHidden/>
          </w:rPr>
        </w:r>
        <w:r>
          <w:rPr>
            <w:noProof/>
            <w:webHidden/>
          </w:rPr>
          <w:fldChar w:fldCharType="separate"/>
        </w:r>
        <w:r>
          <w:rPr>
            <w:noProof/>
            <w:webHidden/>
          </w:rPr>
          <w:t>11</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8" w:history="1">
        <w:r w:rsidRPr="00AA23EC">
          <w:rPr>
            <w:rStyle w:val="Hyperlink"/>
            <w:noProof/>
          </w:rPr>
          <w:t>Figure 9 – Line Graph Showing the Effect of Geopolitics on Summer Olympic Medal Count</w:t>
        </w:r>
        <w:r>
          <w:rPr>
            <w:noProof/>
            <w:webHidden/>
          </w:rPr>
          <w:tab/>
        </w:r>
        <w:r>
          <w:rPr>
            <w:noProof/>
            <w:webHidden/>
          </w:rPr>
          <w:fldChar w:fldCharType="begin"/>
        </w:r>
        <w:r>
          <w:rPr>
            <w:noProof/>
            <w:webHidden/>
          </w:rPr>
          <w:instrText xml:space="preserve"> PAGEREF _Toc419006178 \h </w:instrText>
        </w:r>
        <w:r>
          <w:rPr>
            <w:noProof/>
            <w:webHidden/>
          </w:rPr>
        </w:r>
        <w:r>
          <w:rPr>
            <w:noProof/>
            <w:webHidden/>
          </w:rPr>
          <w:fldChar w:fldCharType="separate"/>
        </w:r>
        <w:r>
          <w:rPr>
            <w:noProof/>
            <w:webHidden/>
          </w:rPr>
          <w:t>12</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79" w:history="1">
        <w:r w:rsidRPr="00AA23EC">
          <w:rPr>
            <w:rStyle w:val="Hyperlink"/>
            <w:noProof/>
          </w:rPr>
          <w:t>Figure 9 – Graph</w:t>
        </w:r>
        <w:r>
          <w:rPr>
            <w:noProof/>
            <w:webHidden/>
          </w:rPr>
          <w:tab/>
        </w:r>
        <w:r>
          <w:rPr>
            <w:noProof/>
            <w:webHidden/>
          </w:rPr>
          <w:fldChar w:fldCharType="begin"/>
        </w:r>
        <w:r>
          <w:rPr>
            <w:noProof/>
            <w:webHidden/>
          </w:rPr>
          <w:instrText xml:space="preserve"> PAGEREF _Toc419006179 \h </w:instrText>
        </w:r>
        <w:r>
          <w:rPr>
            <w:noProof/>
            <w:webHidden/>
          </w:rPr>
        </w:r>
        <w:r>
          <w:rPr>
            <w:noProof/>
            <w:webHidden/>
          </w:rPr>
          <w:fldChar w:fldCharType="separate"/>
        </w:r>
        <w:r>
          <w:rPr>
            <w:noProof/>
            <w:webHidden/>
          </w:rPr>
          <w:t>13</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80" w:history="1">
        <w:r w:rsidRPr="00AA23EC">
          <w:rPr>
            <w:rStyle w:val="Hyperlink"/>
            <w:noProof/>
          </w:rPr>
          <w:t>Figure 9 – Symbol Map of the Summer Olympic Games Host Cities</w:t>
        </w:r>
        <w:r>
          <w:rPr>
            <w:noProof/>
            <w:webHidden/>
          </w:rPr>
          <w:tab/>
        </w:r>
        <w:r>
          <w:rPr>
            <w:noProof/>
            <w:webHidden/>
          </w:rPr>
          <w:fldChar w:fldCharType="begin"/>
        </w:r>
        <w:r>
          <w:rPr>
            <w:noProof/>
            <w:webHidden/>
          </w:rPr>
          <w:instrText xml:space="preserve"> PAGEREF _Toc419006180 \h </w:instrText>
        </w:r>
        <w:r>
          <w:rPr>
            <w:noProof/>
            <w:webHidden/>
          </w:rPr>
        </w:r>
        <w:r>
          <w:rPr>
            <w:noProof/>
            <w:webHidden/>
          </w:rPr>
          <w:fldChar w:fldCharType="separate"/>
        </w:r>
        <w:r>
          <w:rPr>
            <w:noProof/>
            <w:webHidden/>
          </w:rPr>
          <w:t>14</w:t>
        </w:r>
        <w:r>
          <w:rPr>
            <w:noProof/>
            <w:webHidden/>
          </w:rPr>
          <w:fldChar w:fldCharType="end"/>
        </w:r>
      </w:hyperlink>
    </w:p>
    <w:p w:rsidR="00864046" w:rsidRDefault="00864046">
      <w:pPr>
        <w:pStyle w:val="TableofFigures"/>
        <w:rPr>
          <w:rFonts w:asciiTheme="minorHAnsi" w:eastAsiaTheme="minorEastAsia" w:hAnsiTheme="minorHAnsi"/>
          <w:noProof/>
        </w:rPr>
      </w:pPr>
      <w:hyperlink w:anchor="_Toc419006181" w:history="1">
        <w:r w:rsidRPr="00AA23EC">
          <w:rPr>
            <w:rStyle w:val="Hyperlink"/>
            <w:noProof/>
          </w:rPr>
          <w:t>Figure 9 – Stacked Bar Graph Comparing Michael Phelps Medal Total to Various Countries</w:t>
        </w:r>
        <w:r>
          <w:rPr>
            <w:noProof/>
            <w:webHidden/>
          </w:rPr>
          <w:tab/>
        </w:r>
        <w:r>
          <w:rPr>
            <w:noProof/>
            <w:webHidden/>
          </w:rPr>
          <w:fldChar w:fldCharType="begin"/>
        </w:r>
        <w:r>
          <w:rPr>
            <w:noProof/>
            <w:webHidden/>
          </w:rPr>
          <w:instrText xml:space="preserve"> PAGEREF _Toc419006181 \h </w:instrText>
        </w:r>
        <w:r>
          <w:rPr>
            <w:noProof/>
            <w:webHidden/>
          </w:rPr>
        </w:r>
        <w:r>
          <w:rPr>
            <w:noProof/>
            <w:webHidden/>
          </w:rPr>
          <w:fldChar w:fldCharType="separate"/>
        </w:r>
        <w:r>
          <w:rPr>
            <w:noProof/>
            <w:webHidden/>
          </w:rPr>
          <w:t>15</w:t>
        </w:r>
        <w:r>
          <w:rPr>
            <w:noProof/>
            <w:webHidden/>
          </w:rPr>
          <w:fldChar w:fldCharType="end"/>
        </w:r>
      </w:hyperlink>
    </w:p>
    <w:p w:rsidR="0042494E" w:rsidRPr="0042494E" w:rsidRDefault="009A27A1" w:rsidP="0042494E">
      <w:pPr>
        <w:rPr>
          <w:b/>
        </w:rPr>
      </w:pPr>
      <w:r>
        <w:rPr>
          <w:b/>
        </w:rPr>
        <w:fldChar w:fldCharType="end"/>
      </w:r>
    </w:p>
    <w:p w:rsidR="00652F3C" w:rsidRDefault="0042494E">
      <w:pPr>
        <w:spacing w:after="200" w:line="276" w:lineRule="auto"/>
        <w:sectPr w:rsidR="00652F3C" w:rsidSect="00652F3C">
          <w:footerReference w:type="default" r:id="rId10"/>
          <w:pgSz w:w="12240" w:h="15840"/>
          <w:pgMar w:top="864" w:right="864" w:bottom="864" w:left="864" w:header="720" w:footer="720" w:gutter="0"/>
          <w:pgNumType w:fmt="lowerRoman" w:start="1"/>
          <w:cols w:space="720"/>
          <w:docGrid w:linePitch="360"/>
        </w:sectPr>
      </w:pPr>
      <w:r>
        <w:br w:type="page"/>
      </w:r>
    </w:p>
    <w:p w:rsidR="00536307" w:rsidRPr="008F743B" w:rsidRDefault="008F743B" w:rsidP="008F743B">
      <w:pPr>
        <w:pStyle w:val="Heading1"/>
      </w:pPr>
      <w:bookmarkStart w:id="2" w:name="_Toc419006143"/>
      <w:r w:rsidRPr="008F743B">
        <w:lastRenderedPageBreak/>
        <w:t>Summary</w:t>
      </w:r>
      <w:bookmarkEnd w:id="2"/>
    </w:p>
    <w:p w:rsidR="008F743B" w:rsidRDefault="008F743B"/>
    <w:p w:rsidR="001E3157" w:rsidRDefault="00532457" w:rsidP="00DB2DA0">
      <w:pPr>
        <w:ind w:firstLine="360"/>
      </w:pPr>
      <w:r>
        <w:t xml:space="preserve">On </w:t>
      </w:r>
      <w:r w:rsidR="00E260E3">
        <w:t>May 12, 2014</w:t>
      </w:r>
      <w:r>
        <w:t>, Team Thundercats presented</w:t>
      </w:r>
      <w:r w:rsidR="00E260E3">
        <w:t xml:space="preserve"> our final project for CS235.  Our web application uses varying data visualization </w:t>
      </w:r>
      <w:r w:rsidR="00891365">
        <w:t>techniques</w:t>
      </w:r>
      <w:r w:rsidR="00E260E3">
        <w:t xml:space="preserve"> to provide insight into the history of the summer Olympics</w:t>
      </w:r>
      <w:r>
        <w:t>.</w:t>
      </w:r>
      <w:r w:rsidR="00AE6D1C">
        <w:t xml:space="preserve"> </w:t>
      </w:r>
      <w:r w:rsidR="00DB2DA0">
        <w:t>This document provides an overview of the application including its expected users, architectural components, and provides a detailed description of the conclusions that can be drawn from each of its data visualizations.</w:t>
      </w:r>
    </w:p>
    <w:p w:rsidR="00DB2DA0" w:rsidRDefault="00DB2DA0" w:rsidP="00DB2DA0"/>
    <w:p w:rsidR="009E781E" w:rsidRPr="008F743B" w:rsidRDefault="009E781E" w:rsidP="009E781E">
      <w:pPr>
        <w:pStyle w:val="Heading1"/>
      </w:pPr>
      <w:bookmarkStart w:id="3" w:name="_Toc419006144"/>
      <w:r>
        <w:t>Application Overview</w:t>
      </w:r>
      <w:bookmarkEnd w:id="3"/>
    </w:p>
    <w:p w:rsidR="009E781E" w:rsidRDefault="009E781E" w:rsidP="001E3157"/>
    <w:p w:rsidR="0043375D" w:rsidRDefault="00195BF1" w:rsidP="0043375D">
      <w:pPr>
        <w:ind w:firstLine="360"/>
      </w:pPr>
      <w:r>
        <w:t xml:space="preserve">Every two years, the world gathers to celebrate amateur sports at the Olympic Games.  While over 219 million Americans watched the London 2012 summer Olympics and cheered as the United States won more medals than any other nation, most viewers failed to understand the varied dynamics associated with the US’ perceived </w:t>
      </w:r>
      <w:r w:rsidR="00600998">
        <w:t xml:space="preserve">Olympic </w:t>
      </w:r>
      <w:r>
        <w:t xml:space="preserve">dominance.  </w:t>
      </w:r>
    </w:p>
    <w:p w:rsidR="008D7378" w:rsidRDefault="008D7378" w:rsidP="0043375D">
      <w:pPr>
        <w:ind w:firstLine="360"/>
      </w:pPr>
    </w:p>
    <w:p w:rsidR="008D7378" w:rsidRDefault="00660863" w:rsidP="0043375D">
      <w:pPr>
        <w:ind w:firstLine="360"/>
      </w:pPr>
      <w:r>
        <w:t xml:space="preserve">When ranking a nation’s performance at the Olympic games, most think solely about the total number of medals won.  However, this formula is overly simplistic.  </w:t>
      </w:r>
      <w:r w:rsidR="008D7378">
        <w:t xml:space="preserve">Our application </w:t>
      </w:r>
      <w:r w:rsidR="007015FF">
        <w:t xml:space="preserve">provides tools to </w:t>
      </w:r>
      <w:r w:rsidR="004D3D32">
        <w:t>more broadly understand the factors that contribute to a nation’s performance at the Olympics</w:t>
      </w:r>
      <w:r w:rsidR="007015FF">
        <w:t xml:space="preserve">.  </w:t>
      </w:r>
      <w:r w:rsidR="00994722">
        <w:t xml:space="preserve">The following is a list of the key dynamics we wanted users to </w:t>
      </w:r>
      <w:r w:rsidR="000D09E6">
        <w:t xml:space="preserve">more completely </w:t>
      </w:r>
      <w:r w:rsidR="00994722">
        <w:t>understand when considering a nation’s Olymp</w:t>
      </w:r>
      <w:r w:rsidR="000D09E6">
        <w:t>ic performance:</w:t>
      </w:r>
    </w:p>
    <w:p w:rsidR="004D3D32" w:rsidRDefault="004D3D32" w:rsidP="0043375D">
      <w:pPr>
        <w:ind w:firstLine="360"/>
      </w:pPr>
    </w:p>
    <w:p w:rsidR="004D3D32" w:rsidRDefault="000D09E6" w:rsidP="004D3D32">
      <w:pPr>
        <w:pStyle w:val="ListParagraph"/>
        <w:numPr>
          <w:ilvl w:val="7"/>
          <w:numId w:val="1"/>
        </w:numPr>
        <w:ind w:hanging="720"/>
      </w:pPr>
      <w:r>
        <w:t>Geopolitics</w:t>
      </w:r>
    </w:p>
    <w:p w:rsidR="000D09E6" w:rsidRDefault="00D155A7" w:rsidP="004D3D32">
      <w:pPr>
        <w:pStyle w:val="ListParagraph"/>
        <w:numPr>
          <w:ilvl w:val="7"/>
          <w:numId w:val="1"/>
        </w:numPr>
        <w:ind w:hanging="720"/>
      </w:pPr>
      <w:r>
        <w:t>National Economic Power/Output</w:t>
      </w:r>
    </w:p>
    <w:p w:rsidR="00E25BE6" w:rsidRDefault="00E25BE6" w:rsidP="004D3D32">
      <w:pPr>
        <w:pStyle w:val="ListParagraph"/>
        <w:numPr>
          <w:ilvl w:val="7"/>
          <w:numId w:val="1"/>
        </w:numPr>
        <w:ind w:hanging="720"/>
      </w:pPr>
      <w:r>
        <w:t>Population Size</w:t>
      </w:r>
    </w:p>
    <w:p w:rsidR="00E25BE6" w:rsidRDefault="00E25BE6" w:rsidP="004D3D32">
      <w:pPr>
        <w:pStyle w:val="ListParagraph"/>
        <w:numPr>
          <w:ilvl w:val="7"/>
          <w:numId w:val="1"/>
        </w:numPr>
        <w:ind w:hanging="720"/>
      </w:pPr>
      <w:r>
        <w:t>Host City</w:t>
      </w:r>
    </w:p>
    <w:p w:rsidR="008F121E" w:rsidRDefault="008F121E" w:rsidP="004D3D32">
      <w:pPr>
        <w:pStyle w:val="ListParagraph"/>
        <w:numPr>
          <w:ilvl w:val="7"/>
          <w:numId w:val="1"/>
        </w:numPr>
        <w:ind w:hanging="720"/>
      </w:pPr>
      <w:r>
        <w:t>Number of Participating Athletes</w:t>
      </w:r>
    </w:p>
    <w:p w:rsidR="004D3D32" w:rsidRDefault="004D3D32" w:rsidP="004D3D32">
      <w:pPr>
        <w:pStyle w:val="ListParagraph"/>
        <w:numPr>
          <w:ilvl w:val="0"/>
          <w:numId w:val="0"/>
        </w:numPr>
        <w:ind w:left="1080"/>
        <w:rPr>
          <w:b/>
        </w:rPr>
      </w:pPr>
    </w:p>
    <w:p w:rsidR="004D3D32" w:rsidRDefault="00994722" w:rsidP="00994722">
      <w:r>
        <w:t xml:space="preserve">These guiding </w:t>
      </w:r>
      <w:r w:rsidR="009A2C47">
        <w:t>concepts</w:t>
      </w:r>
      <w:r>
        <w:t xml:space="preserve">/goals served as the core of our thought process when selecting </w:t>
      </w:r>
      <w:r w:rsidR="006C1707">
        <w:t>our</w:t>
      </w:r>
      <w:r>
        <w:t xml:space="preserve"> data visualization</w:t>
      </w:r>
      <w:r w:rsidR="006C1707">
        <w:t>s</w:t>
      </w:r>
      <w:r>
        <w:t>.</w:t>
      </w:r>
    </w:p>
    <w:p w:rsidR="0043375D" w:rsidRDefault="0043375D" w:rsidP="001E3157"/>
    <w:p w:rsidR="00B80196" w:rsidRDefault="00B80196" w:rsidP="001E3157">
      <w:r>
        <w:tab/>
        <w:t xml:space="preserve">It is important to note that while this report and our application discusses the Olympics generally, we chose to focus on the solely the summer Olympics for clarity of data presentation. </w:t>
      </w:r>
    </w:p>
    <w:p w:rsidR="00B80196" w:rsidRDefault="00B80196" w:rsidP="001E3157"/>
    <w:p w:rsidR="001E3157" w:rsidRPr="008F743B" w:rsidRDefault="00BE5C16" w:rsidP="001E3157">
      <w:pPr>
        <w:pStyle w:val="Heading1"/>
      </w:pPr>
      <w:bookmarkStart w:id="4" w:name="_Toc419006145"/>
      <w:r>
        <w:t>Typical</w:t>
      </w:r>
      <w:r w:rsidR="00131825">
        <w:t xml:space="preserve"> Users</w:t>
      </w:r>
      <w:bookmarkEnd w:id="4"/>
    </w:p>
    <w:p w:rsidR="001E3157" w:rsidRDefault="001E3157" w:rsidP="001E3157"/>
    <w:p w:rsidR="00131825" w:rsidRDefault="00131825" w:rsidP="00443AF0">
      <w:pPr>
        <w:ind w:firstLine="360"/>
      </w:pPr>
      <w:r>
        <w:t>The potential user</w:t>
      </w:r>
      <w:r w:rsidR="005A4990">
        <w:t xml:space="preserve"> </w:t>
      </w:r>
      <w:r w:rsidR="001D0CCE">
        <w:t>base for our Olympics history application i</w:t>
      </w:r>
      <w:r>
        <w:t xml:space="preserve">s very broad. </w:t>
      </w:r>
      <w:r w:rsidR="00CC7A7E">
        <w:t xml:space="preserve"> It is intended to cover anyone </w:t>
      </w:r>
      <w:r w:rsidR="001D0CCE">
        <w:t>who is interested to know</w:t>
      </w:r>
      <w:r w:rsidR="00E25BE6">
        <w:t xml:space="preserve"> more about the summer Olympics.  However, we did focus more on an American audience</w:t>
      </w:r>
      <w:r w:rsidR="00A31B77">
        <w:t xml:space="preserve"> in many of our visualizations.  While some in the class may not originally come from here, the United States has one of the </w:t>
      </w:r>
      <w:r w:rsidR="00CF09BF">
        <w:t>most extensive Olympic histories, making it a good vehicle for study and analysis</w:t>
      </w:r>
      <w:r w:rsidR="00E25BE6">
        <w:t>.</w:t>
      </w:r>
    </w:p>
    <w:p w:rsidR="00131825" w:rsidRDefault="00131825" w:rsidP="001E3157"/>
    <w:p w:rsidR="00870B25" w:rsidRPr="008F743B" w:rsidRDefault="0056724C" w:rsidP="00870B25">
      <w:pPr>
        <w:pStyle w:val="Heading1"/>
      </w:pPr>
      <w:bookmarkStart w:id="5" w:name="_Toc419006146"/>
      <w:r>
        <w:lastRenderedPageBreak/>
        <w:t>Application</w:t>
      </w:r>
      <w:r w:rsidR="00870B25">
        <w:t xml:space="preserve"> Presentation</w:t>
      </w:r>
      <w:bookmarkEnd w:id="5"/>
    </w:p>
    <w:p w:rsidR="00870B25" w:rsidRPr="00F64A4A" w:rsidRDefault="00870B25" w:rsidP="00E906E3"/>
    <w:p w:rsidR="008C1CD5" w:rsidRDefault="00F64A4A" w:rsidP="00486BA2">
      <w:pPr>
        <w:tabs>
          <w:tab w:val="left" w:pos="360"/>
        </w:tabs>
      </w:pPr>
      <w:r>
        <w:tab/>
      </w:r>
      <w:r w:rsidR="008B3667">
        <w:t xml:space="preserve">All semester our team has avoided slide-focused presentations as they </w:t>
      </w:r>
      <w:r>
        <w:t xml:space="preserve">can </w:t>
      </w:r>
      <w:r w:rsidR="00367DE4">
        <w:t>cause the</w:t>
      </w:r>
      <w:r>
        <w:t xml:space="preserve"> audience </w:t>
      </w:r>
      <w:r w:rsidR="00367DE4">
        <w:t xml:space="preserve">to </w:t>
      </w:r>
      <w:r w:rsidR="008B3667">
        <w:t xml:space="preserve">quickly </w:t>
      </w:r>
      <w:r w:rsidR="00367DE4">
        <w:t>lose</w:t>
      </w:r>
      <w:r>
        <w:t xml:space="preserve"> interest </w:t>
      </w:r>
      <w:r w:rsidR="00393B5F">
        <w:t>and/</w:t>
      </w:r>
      <w:r>
        <w:t>or becom</w:t>
      </w:r>
      <w:r w:rsidR="00367DE4">
        <w:t>e</w:t>
      </w:r>
      <w:r>
        <w:t xml:space="preserve">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w:t>
      </w:r>
      <w:r w:rsidR="000524C8">
        <w:t>very positive feedback we received from both Professor Mak and the class</w:t>
      </w:r>
      <w:r w:rsidR="008B3667">
        <w:t xml:space="preserve"> regarding our</w:t>
      </w:r>
      <w:r w:rsidR="00486BA2">
        <w:t xml:space="preserve"> previous</w:t>
      </w:r>
      <w:r w:rsidR="008B3667">
        <w:t xml:space="preserve"> presentations</w:t>
      </w:r>
      <w:r w:rsidR="000524C8">
        <w:t xml:space="preserve">, we saw no need to change our </w:t>
      </w:r>
      <w:r w:rsidR="00750272">
        <w:t xml:space="preserve">approach for </w:t>
      </w:r>
      <w:r w:rsidR="00486BA2">
        <w:t>the final project</w:t>
      </w:r>
      <w:r w:rsidR="00310818">
        <w:t xml:space="preserve">.  </w:t>
      </w:r>
    </w:p>
    <w:p w:rsidR="00486BA2" w:rsidRDefault="00486BA2" w:rsidP="00486BA2">
      <w:pPr>
        <w:tabs>
          <w:tab w:val="left" w:pos="360"/>
        </w:tabs>
      </w:pPr>
    </w:p>
    <w:p w:rsidR="00486BA2" w:rsidRDefault="00486BA2" w:rsidP="00486BA2">
      <w:pPr>
        <w:tabs>
          <w:tab w:val="left" w:pos="360"/>
        </w:tabs>
      </w:pPr>
      <w:r>
        <w:tab/>
        <w:t>Despite being the first team to present and the only ones who presented early, we felt our presentation was</w:t>
      </w:r>
      <w:r w:rsidR="00B77C0D">
        <w:t xml:space="preserve"> very successful.  Our application has a clear story, and the dynamic data visualizations lend themselves well to </w:t>
      </w:r>
      <w:r w:rsidR="00634AB6">
        <w:t>a more interactive presentation.</w:t>
      </w:r>
    </w:p>
    <w:p w:rsidR="001D29E6" w:rsidRDefault="001D29E6" w:rsidP="00486BA2">
      <w:pPr>
        <w:tabs>
          <w:tab w:val="left" w:pos="360"/>
        </w:tabs>
      </w:pPr>
    </w:p>
    <w:p w:rsidR="001D29E6" w:rsidRDefault="001D29E6" w:rsidP="00486BA2">
      <w:pPr>
        <w:tabs>
          <w:tab w:val="left" w:pos="360"/>
        </w:tabs>
      </w:pPr>
      <w:r>
        <w:tab/>
      </w:r>
      <w:r w:rsidR="00795606">
        <w:t>We have submitted our presentation slides with this submission.  The file name is: “</w:t>
      </w:r>
      <w:r w:rsidR="00C72EF6" w:rsidRPr="00C72EF6">
        <w:t>CS235 - Team Thundercats - Final Project Presentation.pptx</w:t>
      </w:r>
      <w:r w:rsidR="00795606">
        <w:t>”.</w:t>
      </w:r>
    </w:p>
    <w:p w:rsidR="00F64A4A" w:rsidRPr="00F64A4A" w:rsidRDefault="00F64A4A" w:rsidP="00E906E3"/>
    <w:p w:rsidR="00CE4465" w:rsidRPr="008F743B" w:rsidRDefault="00081B74" w:rsidP="00CE4465">
      <w:pPr>
        <w:pStyle w:val="Heading1"/>
      </w:pPr>
      <w:bookmarkStart w:id="6" w:name="_Toc419006147"/>
      <w:r>
        <w:t>Application Components</w:t>
      </w:r>
      <w:bookmarkEnd w:id="6"/>
      <w:r>
        <w:t xml:space="preserve"> </w:t>
      </w:r>
    </w:p>
    <w:p w:rsidR="00CE4465" w:rsidRPr="00F64A4A" w:rsidRDefault="00CE4465" w:rsidP="00CE4465"/>
    <w:p w:rsidR="00CE4465" w:rsidRDefault="00CE4465" w:rsidP="00CE4465">
      <w:pPr>
        <w:tabs>
          <w:tab w:val="left" w:pos="360"/>
        </w:tabs>
      </w:pPr>
      <w:r>
        <w:tab/>
        <w:t xml:space="preserve">Our application </w:t>
      </w:r>
      <w:r w:rsidR="00081B74">
        <w:t>has</w:t>
      </w:r>
      <w:r>
        <w:t xml:space="preserve"> three primary </w:t>
      </w:r>
      <w:r w:rsidR="00C331AE">
        <w:t>components, which are described in the following sections.  In addition, we included with our submission our source code which is in the zip file named “CS235 – Final Project – Source Code.zip”.</w:t>
      </w:r>
    </w:p>
    <w:p w:rsidR="0022267D" w:rsidRDefault="0022267D" w:rsidP="00CE4465">
      <w:pPr>
        <w:tabs>
          <w:tab w:val="left" w:pos="360"/>
        </w:tabs>
      </w:pPr>
    </w:p>
    <w:p w:rsidR="0022267D" w:rsidRDefault="0022267D" w:rsidP="00CE4465">
      <w:pPr>
        <w:tabs>
          <w:tab w:val="left" w:pos="360"/>
        </w:tabs>
      </w:pPr>
      <w:r>
        <w:tab/>
        <w:t xml:space="preserve">As a note to any users of our application, we fully populated the </w:t>
      </w:r>
      <w:r w:rsidR="00E024B6">
        <w:t xml:space="preserve">navigation </w:t>
      </w:r>
      <w:r>
        <w:t xml:space="preserve">menus </w:t>
      </w:r>
      <w:r w:rsidR="00E024B6">
        <w:t>to give the site</w:t>
      </w:r>
      <w:r>
        <w:t xml:space="preserve"> an increased feeling of realism.  However, only of a subset of the links take the user to actual pages.  For a list of the application’s working pages, kindly see the section entitled “</w:t>
      </w:r>
      <w:r>
        <w:fldChar w:fldCharType="begin"/>
      </w:r>
      <w:r>
        <w:instrText xml:space="preserve"> REF _Ref418982914 \h </w:instrText>
      </w:r>
      <w:r>
        <w:fldChar w:fldCharType="separate"/>
      </w:r>
      <w:r w:rsidR="00864046">
        <w:t>Data Visualizations</w:t>
      </w:r>
      <w:r>
        <w:fldChar w:fldCharType="end"/>
      </w:r>
      <w:r>
        <w:t>” where each subsection corresponds to a page on our site.</w:t>
      </w:r>
    </w:p>
    <w:p w:rsidR="00CE4465" w:rsidRDefault="00CE4465" w:rsidP="00CE4465">
      <w:pPr>
        <w:tabs>
          <w:tab w:val="left" w:pos="360"/>
        </w:tabs>
      </w:pPr>
    </w:p>
    <w:p w:rsidR="000B2E9A" w:rsidRPr="008F743B" w:rsidRDefault="000B2E9A" w:rsidP="000B2E9A">
      <w:pPr>
        <w:pStyle w:val="Heading2"/>
      </w:pPr>
      <w:bookmarkStart w:id="7" w:name="_Toc419006148"/>
      <w:r>
        <w:t>Website Template</w:t>
      </w:r>
      <w:bookmarkEnd w:id="7"/>
      <w:r>
        <w:t xml:space="preserve"> </w:t>
      </w:r>
    </w:p>
    <w:p w:rsidR="000B2E9A" w:rsidRDefault="000B2E9A" w:rsidP="000B2E9A">
      <w:pPr>
        <w:tabs>
          <w:tab w:val="left" w:pos="360"/>
        </w:tabs>
        <w:rPr>
          <w:b/>
          <w:color w:val="207A14"/>
        </w:rPr>
      </w:pPr>
    </w:p>
    <w:p w:rsidR="00CE4465" w:rsidRDefault="00CE4465" w:rsidP="000B2E9A">
      <w:pPr>
        <w:tabs>
          <w:tab w:val="left" w:pos="360"/>
        </w:tabs>
      </w:pPr>
      <w:r>
        <w:t>Our application adapted an existing HTML5</w:t>
      </w:r>
      <w:r w:rsidR="009D4DFB">
        <w:t xml:space="preserve"> and CSS</w:t>
      </w:r>
      <w:r>
        <w:t xml:space="preserve"> template</w:t>
      </w:r>
      <w:r w:rsidR="00A0200D">
        <w:rPr>
          <w:rStyle w:val="FootnoteReference"/>
        </w:rPr>
        <w:footnoteReference w:id="1"/>
      </w:r>
      <w:r>
        <w:t xml:space="preserve">. </w:t>
      </w:r>
      <w:r w:rsidR="00CC4EF1">
        <w:t xml:space="preserve">We selected this template because it had a professional appearance and </w:t>
      </w:r>
      <w:r w:rsidR="00533471">
        <w:t xml:space="preserve">because it made effective use of </w:t>
      </w:r>
      <w:r w:rsidR="00CC4EF1">
        <w:t>multiple web design patterns including:</w:t>
      </w:r>
    </w:p>
    <w:p w:rsidR="00823F7A" w:rsidRDefault="00823F7A" w:rsidP="00823F7A">
      <w:pPr>
        <w:pStyle w:val="ListParagraph"/>
        <w:numPr>
          <w:ilvl w:val="0"/>
          <w:numId w:val="0"/>
        </w:numPr>
        <w:tabs>
          <w:tab w:val="clear" w:pos="1080"/>
          <w:tab w:val="left" w:pos="360"/>
        </w:tabs>
        <w:ind w:left="360"/>
      </w:pPr>
    </w:p>
    <w:p w:rsidR="00400C19" w:rsidRDefault="009D4DFB" w:rsidP="009D4DFB">
      <w:pPr>
        <w:pStyle w:val="ListParagraph"/>
        <w:numPr>
          <w:ilvl w:val="7"/>
          <w:numId w:val="1"/>
        </w:numPr>
        <w:ind w:hanging="720"/>
      </w:pPr>
      <w:r>
        <w:rPr>
          <w:b/>
        </w:rPr>
        <w:t>Visual Framework</w:t>
      </w:r>
      <w:r>
        <w:t xml:space="preserve"> – Across all pages, our application has a common framework that allows users to access all of the application</w:t>
      </w:r>
      <w:r w:rsidR="00917B87">
        <w:t>’</w:t>
      </w:r>
      <w:r>
        <w:t xml:space="preserve">s features.  This allows us to provide a persistent and consistent navigation </w:t>
      </w:r>
      <w:r w:rsidR="00917B87">
        <w:t xml:space="preserve">platform which in turn </w:t>
      </w:r>
      <w:r>
        <w:t>enables users to build a strong</w:t>
      </w:r>
      <w:r w:rsidR="00766573">
        <w:t>,</w:t>
      </w:r>
      <w:r>
        <w:t xml:space="preserve"> working base of knowledge on how to access </w:t>
      </w:r>
      <w:r w:rsidR="00766573">
        <w:t>various</w:t>
      </w:r>
      <w:r>
        <w:t xml:space="preserve"> site features.</w:t>
      </w:r>
      <w:r w:rsidR="00400C19">
        <w:t xml:space="preserve">  </w:t>
      </w:r>
    </w:p>
    <w:p w:rsidR="00400C19" w:rsidRDefault="00400C19" w:rsidP="00400C19">
      <w:pPr>
        <w:pStyle w:val="ListParagraph"/>
        <w:numPr>
          <w:ilvl w:val="0"/>
          <w:numId w:val="0"/>
        </w:numPr>
        <w:ind w:left="1080"/>
        <w:rPr>
          <w:b/>
        </w:rPr>
      </w:pPr>
    </w:p>
    <w:p w:rsidR="009D4DFB" w:rsidRDefault="00D35780" w:rsidP="00400C19">
      <w:pPr>
        <w:pStyle w:val="ListParagraph"/>
        <w:numPr>
          <w:ilvl w:val="0"/>
          <w:numId w:val="0"/>
        </w:numPr>
        <w:ind w:left="1080"/>
      </w:pPr>
      <w:r>
        <w:t xml:space="preserve">What is more, an </w:t>
      </w:r>
      <w:r w:rsidR="00400C19">
        <w:t>advance</w:t>
      </w:r>
      <w:r>
        <w:t>d</w:t>
      </w:r>
      <w:r w:rsidR="00400C19">
        <w:t xml:space="preserve"> features of this template’s navigation structure is that it includes embedded images as part of the page’s navigation</w:t>
      </w:r>
      <w:r w:rsidR="00FB4F12">
        <w:t xml:space="preserve"> (</w:t>
      </w:r>
      <w:r w:rsidR="003E6870">
        <w:t>shown inside blue rectangles in</w:t>
      </w:r>
      <w:r w:rsidR="00203340">
        <w:t xml:space="preserve"> </w:t>
      </w:r>
      <w:r w:rsidR="00203340">
        <w:fldChar w:fldCharType="begin"/>
      </w:r>
      <w:r w:rsidR="00203340">
        <w:instrText xml:space="preserve"> REF  _Ref418988139 \* Lower \h </w:instrText>
      </w:r>
      <w:r w:rsidR="00203340">
        <w:fldChar w:fldCharType="separate"/>
      </w:r>
      <w:r w:rsidR="00864046">
        <w:t xml:space="preserve">figure </w:t>
      </w:r>
      <w:r w:rsidR="00864046">
        <w:rPr>
          <w:noProof/>
        </w:rPr>
        <w:t>1</w:t>
      </w:r>
      <w:r w:rsidR="00203340">
        <w:fldChar w:fldCharType="end"/>
      </w:r>
      <w:r w:rsidR="003E6870">
        <w:t>)</w:t>
      </w:r>
      <w:r w:rsidR="00400C19">
        <w:t xml:space="preserve">.  This </w:t>
      </w:r>
      <w:r w:rsidR="00CF53BA">
        <w:t>allows users to use recognition when identifying the menu item</w:t>
      </w:r>
      <w:r w:rsidR="00FD5A2D">
        <w:t xml:space="preserve"> that aligns with their goals</w:t>
      </w:r>
      <w:r w:rsidR="00CF53BA">
        <w:t xml:space="preserve"> and not solely recall.</w:t>
      </w:r>
    </w:p>
    <w:p w:rsidR="009D4DFB" w:rsidRDefault="009D4DFB" w:rsidP="009D4DFB">
      <w:pPr>
        <w:tabs>
          <w:tab w:val="left" w:pos="360"/>
        </w:tabs>
      </w:pPr>
    </w:p>
    <w:p w:rsidR="00FB4F12" w:rsidRDefault="00FF7475" w:rsidP="00FF7475">
      <w:pPr>
        <w:tabs>
          <w:tab w:val="left" w:pos="360"/>
        </w:tabs>
        <w:jc w:val="center"/>
      </w:pPr>
      <w:r>
        <w:rPr>
          <w:noProof/>
        </w:rPr>
        <w:lastRenderedPageBreak/>
        <w:pict>
          <v:rect id="_x0000_s1065" style="position:absolute;left:0;text-align:left;margin-left:133.8pt;margin-top:6.15pt;width:15pt;height:15.3pt;z-index:251658240" filled="f" fillcolor="white [3201]" strokecolor="#4f81bd [3204]" strokeweight="2.5pt">
            <v:shadow color="#868686"/>
          </v:rect>
        </w:pict>
      </w:r>
      <w:r>
        <w:rPr>
          <w:noProof/>
        </w:rPr>
        <w:pict>
          <v:rect id="_x0000_s1068" style="position:absolute;left:0;text-align:left;margin-left:318.75pt;margin-top:6.15pt;width:15pt;height:15.3pt;z-index:251661312" filled="f" fillcolor="white [3201]" strokecolor="#4f81bd [3204]" strokeweight="2.5pt">
            <v:shadow color="#868686"/>
          </v:rect>
        </w:pict>
      </w:r>
      <w:r>
        <w:rPr>
          <w:noProof/>
        </w:rPr>
        <w:pict>
          <v:rect id="_x0000_s1069" style="position:absolute;left:0;text-align:left;margin-left:388.2pt;margin-top:6.15pt;width:15pt;height:15.3pt;z-index:251662336" filled="f" fillcolor="white [3201]" strokecolor="#4f81bd [3204]" strokeweight="2.5pt">
            <v:shadow color="#868686"/>
          </v:rect>
        </w:pict>
      </w:r>
      <w:r>
        <w:rPr>
          <w:noProof/>
        </w:rPr>
        <w:pict>
          <v:rect id="_x0000_s1066" style="position:absolute;left:0;text-align:left;margin-left:188.6pt;margin-top:6.15pt;width:15pt;height:15.3pt;z-index:251659264" filled="f" fillcolor="white [3201]" strokecolor="#4f81bd [3204]" strokeweight="2.5pt">
            <v:shadow color="#868686"/>
          </v:rect>
        </w:pict>
      </w:r>
      <w:r>
        <w:rPr>
          <w:noProof/>
        </w:rPr>
        <w:pict>
          <v:rect id="_x0000_s1067" style="position:absolute;left:0;text-align:left;margin-left:246.75pt;margin-top:6.15pt;width:15pt;height:15.3pt;z-index:251660288" filled="f" fillcolor="white [3201]" strokecolor="#4f81bd [3204]" strokeweight="2.5pt">
            <v:shadow color="#868686"/>
          </v:rect>
        </w:pict>
      </w:r>
      <w:r w:rsidR="00FB4F12">
        <w:rPr>
          <w:noProof/>
        </w:rPr>
        <w:drawing>
          <wp:inline distT="0" distB="0" distL="0" distR="0">
            <wp:extent cx="5007254" cy="555956"/>
            <wp:effectExtent l="19050" t="0" r="2896" b="0"/>
            <wp:docPr id="12" name="Picture 11" descr="Persistent 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t Navigation.png"/>
                    <pic:cNvPicPr/>
                  </pic:nvPicPr>
                  <pic:blipFill>
                    <a:blip r:embed="rId11" cstate="print"/>
                    <a:srcRect l="24978"/>
                    <a:stretch>
                      <a:fillRect/>
                    </a:stretch>
                  </pic:blipFill>
                  <pic:spPr>
                    <a:xfrm>
                      <a:off x="0" y="0"/>
                      <a:ext cx="5007254" cy="555956"/>
                    </a:xfrm>
                    <a:prstGeom prst="rect">
                      <a:avLst/>
                    </a:prstGeom>
                  </pic:spPr>
                </pic:pic>
              </a:graphicData>
            </a:graphic>
          </wp:inline>
        </w:drawing>
      </w:r>
    </w:p>
    <w:p w:rsidR="00FB4F12" w:rsidRDefault="00FB4F12" w:rsidP="00FF7475"/>
    <w:p w:rsidR="00FB4F12" w:rsidRDefault="00FB4F12" w:rsidP="00FB4F12">
      <w:pPr>
        <w:pStyle w:val="Caption"/>
      </w:pPr>
      <w:bookmarkStart w:id="8" w:name="_Ref418988139"/>
      <w:bookmarkStart w:id="9" w:name="_Toc419006169"/>
      <w:r>
        <w:t xml:space="preserve">Figure </w:t>
      </w:r>
      <w:fldSimple w:instr=" SEQ Figure \* ARABIC ">
        <w:r w:rsidR="00864046">
          <w:rPr>
            <w:noProof/>
          </w:rPr>
          <w:t>1</w:t>
        </w:r>
      </w:fldSimple>
      <w:bookmarkEnd w:id="8"/>
      <w:r>
        <w:t xml:space="preserve"> – Persistent Navigation with Embedded Images for Recognition</w:t>
      </w:r>
      <w:bookmarkEnd w:id="9"/>
    </w:p>
    <w:p w:rsidR="00FB4F12" w:rsidRDefault="00FB4F12" w:rsidP="009D4DFB">
      <w:pPr>
        <w:tabs>
          <w:tab w:val="left" w:pos="360"/>
        </w:tabs>
      </w:pPr>
    </w:p>
    <w:p w:rsidR="0084428E" w:rsidRDefault="00823F7A" w:rsidP="0084428E">
      <w:pPr>
        <w:pStyle w:val="ListParagraph"/>
        <w:numPr>
          <w:ilvl w:val="7"/>
          <w:numId w:val="1"/>
        </w:numPr>
        <w:ind w:hanging="720"/>
      </w:pPr>
      <w:r>
        <w:rPr>
          <w:b/>
        </w:rPr>
        <w:t>Carousel</w:t>
      </w:r>
      <w:r>
        <w:t xml:space="preserve"> – On the front page, there is a carousel of </w:t>
      </w:r>
      <w:r w:rsidR="00660C92">
        <w:t>iconic</w:t>
      </w:r>
      <w:r>
        <w:t xml:space="preserve"> Olympi</w:t>
      </w:r>
      <w:r w:rsidR="0009459D">
        <w:t>c images.  Most users (</w:t>
      </w:r>
      <w:r>
        <w:t xml:space="preserve">in particular those who are already </w:t>
      </w:r>
      <w:r w:rsidR="0009459D">
        <w:t xml:space="preserve">have some knowledge about </w:t>
      </w:r>
      <w:r>
        <w:t>the Olympics</w:t>
      </w:r>
      <w:r w:rsidR="0009459D">
        <w:t>)</w:t>
      </w:r>
      <w:r>
        <w:t xml:space="preserve"> will recognize that many of these images came from </w:t>
      </w:r>
      <w:r w:rsidR="000B3082">
        <w:t xml:space="preserve">multiple </w:t>
      </w:r>
      <w:r>
        <w:t xml:space="preserve">Olympics </w:t>
      </w:r>
      <w:r w:rsidR="000B3082">
        <w:t>games, as far back as 1936</w:t>
      </w:r>
      <w:r w:rsidR="00D7276D">
        <w:t>.</w:t>
      </w:r>
      <w:r>
        <w:t xml:space="preserve">  This recognition will help solidify in </w:t>
      </w:r>
      <w:r w:rsidR="007E71C4">
        <w:t>users’ minds that this site relationship between history and Olympics in this application</w:t>
      </w:r>
      <w:r>
        <w:t>.</w:t>
      </w:r>
    </w:p>
    <w:p w:rsidR="0084428E" w:rsidRPr="0084428E" w:rsidRDefault="0084428E" w:rsidP="0084428E"/>
    <w:p w:rsidR="00221541" w:rsidRDefault="00F637CA" w:rsidP="00203340">
      <w:pPr>
        <w:pStyle w:val="ListParagraph"/>
        <w:numPr>
          <w:ilvl w:val="7"/>
          <w:numId w:val="1"/>
        </w:numPr>
        <w:ind w:hanging="720"/>
      </w:pPr>
      <w:r w:rsidRPr="0084428E">
        <w:rPr>
          <w:b/>
        </w:rPr>
        <w:t xml:space="preserve">Escape Hatch </w:t>
      </w:r>
      <w:r>
        <w:t xml:space="preserve">– </w:t>
      </w:r>
      <w:r w:rsidR="002E1B09">
        <w:t xml:space="preserve">In the upper left corner of each page </w:t>
      </w:r>
      <w:r>
        <w:t>is our application</w:t>
      </w:r>
      <w:r w:rsidR="002E1B09">
        <w:t>’</w:t>
      </w:r>
      <w:r>
        <w:t xml:space="preserve">s </w:t>
      </w:r>
      <w:r w:rsidR="002E1B09">
        <w:t>“</w:t>
      </w:r>
      <w:r>
        <w:t>Olympics History</w:t>
      </w:r>
      <w:r w:rsidR="002E1B09">
        <w:t>”</w:t>
      </w:r>
      <w:r w:rsidR="002847B6">
        <w:t xml:space="preserve"> logo (see</w:t>
      </w:r>
      <w:r w:rsidR="0084428E">
        <w:t xml:space="preserve"> </w:t>
      </w:r>
      <w:r w:rsidR="0084428E">
        <w:fldChar w:fldCharType="begin"/>
      </w:r>
      <w:r w:rsidR="0084428E">
        <w:instrText xml:space="preserve"> REF  _Ref418988416 \* Lower \h </w:instrText>
      </w:r>
      <w:r w:rsidR="0084428E">
        <w:fldChar w:fldCharType="separate"/>
      </w:r>
      <w:r w:rsidR="00864046">
        <w:t xml:space="preserve">figure </w:t>
      </w:r>
      <w:r w:rsidR="00864046">
        <w:rPr>
          <w:noProof/>
        </w:rPr>
        <w:t>2</w:t>
      </w:r>
      <w:r w:rsidR="0084428E">
        <w:fldChar w:fldCharType="end"/>
      </w:r>
      <w:r>
        <w:t>).</w:t>
      </w:r>
      <w:r w:rsidR="002E1B09">
        <w:t xml:space="preserve">  By clicking on the logo, the user </w:t>
      </w:r>
      <w:r w:rsidR="007D27F5">
        <w:t>is returned to our application’s home page.  This approach allows users to feel free to explore each page with reduced fear of not being able to return.</w:t>
      </w:r>
      <w:bookmarkStart w:id="10" w:name="_Ref418982343"/>
    </w:p>
    <w:p w:rsidR="00203340" w:rsidRDefault="00203340" w:rsidP="00203340">
      <w:pPr>
        <w:ind w:left="360"/>
      </w:pPr>
    </w:p>
    <w:p w:rsidR="00203340" w:rsidRDefault="00203340" w:rsidP="00203340">
      <w:pPr>
        <w:jc w:val="center"/>
      </w:pPr>
      <w:r>
        <w:rPr>
          <w:noProof/>
        </w:rPr>
        <w:drawing>
          <wp:inline distT="0" distB="0" distL="0" distR="0">
            <wp:extent cx="1187532" cy="581309"/>
            <wp:effectExtent l="0" t="0" r="0" b="0"/>
            <wp:docPr id="19" name="Picture 18"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2" cstate="print"/>
                    <a:stretch>
                      <a:fillRect/>
                    </a:stretch>
                  </pic:blipFill>
                  <pic:spPr>
                    <a:xfrm>
                      <a:off x="0" y="0"/>
                      <a:ext cx="1186844" cy="580972"/>
                    </a:xfrm>
                    <a:prstGeom prst="rect">
                      <a:avLst/>
                    </a:prstGeom>
                  </pic:spPr>
                </pic:pic>
              </a:graphicData>
            </a:graphic>
          </wp:inline>
        </w:drawing>
      </w:r>
    </w:p>
    <w:p w:rsidR="00203340" w:rsidRPr="00203340" w:rsidRDefault="00203340" w:rsidP="00203340">
      <w:pPr>
        <w:jc w:val="center"/>
        <w:rPr>
          <w:sz w:val="12"/>
          <w:szCs w:val="12"/>
        </w:rPr>
      </w:pPr>
    </w:p>
    <w:p w:rsidR="0084428E" w:rsidRDefault="0084428E" w:rsidP="0084428E">
      <w:pPr>
        <w:pStyle w:val="Caption"/>
      </w:pPr>
      <w:bookmarkStart w:id="11" w:name="_Ref418988416"/>
      <w:bookmarkStart w:id="12" w:name="_Toc419006170"/>
      <w:r>
        <w:t xml:space="preserve">Figure </w:t>
      </w:r>
      <w:fldSimple w:instr=" SEQ Figure \* ARABIC ">
        <w:r w:rsidR="00864046">
          <w:rPr>
            <w:noProof/>
          </w:rPr>
          <w:t>2</w:t>
        </w:r>
      </w:fldSimple>
      <w:bookmarkEnd w:id="11"/>
      <w:r>
        <w:t xml:space="preserve"> – Olympics History Application Logo</w:t>
      </w:r>
      <w:bookmarkEnd w:id="12"/>
    </w:p>
    <w:bookmarkEnd w:id="10"/>
    <w:p w:rsidR="00B36C4D" w:rsidRDefault="00B36C4D" w:rsidP="0084428E"/>
    <w:p w:rsidR="00CE4465" w:rsidRDefault="00400C19" w:rsidP="00217A2E">
      <w:pPr>
        <w:pStyle w:val="ListParagraph"/>
        <w:numPr>
          <w:ilvl w:val="7"/>
          <w:numId w:val="1"/>
        </w:numPr>
        <w:ind w:hanging="720"/>
      </w:pPr>
      <w:r w:rsidRPr="005A5953">
        <w:rPr>
          <w:b/>
        </w:rPr>
        <w:t xml:space="preserve">Breadcrumbs </w:t>
      </w:r>
      <w:r>
        <w:t xml:space="preserve">– With the exception of the home page, all pages on the site have breadcrumbs that allow users to know the current page they are on </w:t>
      </w:r>
      <w:r w:rsidR="00217A2E">
        <w:t xml:space="preserve">and to return to parent pages in the navigation tree.  </w:t>
      </w:r>
    </w:p>
    <w:p w:rsidR="00217A2E" w:rsidRDefault="00217A2E" w:rsidP="00217A2E">
      <w:pPr>
        <w:jc w:val="center"/>
        <w:rPr>
          <w:sz w:val="12"/>
          <w:szCs w:val="12"/>
        </w:rPr>
      </w:pPr>
    </w:p>
    <w:p w:rsidR="00217A2E" w:rsidRPr="00203340" w:rsidRDefault="001E5BF9" w:rsidP="00217A2E">
      <w:pPr>
        <w:jc w:val="center"/>
        <w:rPr>
          <w:sz w:val="12"/>
          <w:szCs w:val="12"/>
        </w:rPr>
      </w:pPr>
      <w:r>
        <w:rPr>
          <w:noProof/>
        </w:rPr>
        <w:pict>
          <v:rect id="_x0000_s1070" style="position:absolute;left:0;text-align:left;margin-left:378.95pt;margin-top:11.85pt;width:145.35pt;height:15.3pt;z-index:251663360" filled="f" fillcolor="white [3201]" strokecolor="#4f81bd [3204]" strokeweight="2.5pt">
            <v:shadow color="#868686"/>
          </v:rect>
        </w:pict>
      </w:r>
      <w:r w:rsidR="00217A2E">
        <w:rPr>
          <w:noProof/>
          <w:sz w:val="12"/>
          <w:szCs w:val="12"/>
        </w:rPr>
        <w:drawing>
          <wp:inline distT="0" distB="0" distL="0" distR="0">
            <wp:extent cx="6675120" cy="474980"/>
            <wp:effectExtent l="19050" t="0" r="0" b="0"/>
            <wp:docPr id="22" name="Picture 21" descr="Breadcrum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crumbs.png"/>
                    <pic:cNvPicPr/>
                  </pic:nvPicPr>
                  <pic:blipFill>
                    <a:blip r:embed="rId13" cstate="print"/>
                    <a:stretch>
                      <a:fillRect/>
                    </a:stretch>
                  </pic:blipFill>
                  <pic:spPr>
                    <a:xfrm>
                      <a:off x="0" y="0"/>
                      <a:ext cx="6675120" cy="474980"/>
                    </a:xfrm>
                    <a:prstGeom prst="rect">
                      <a:avLst/>
                    </a:prstGeom>
                  </pic:spPr>
                </pic:pic>
              </a:graphicData>
            </a:graphic>
          </wp:inline>
        </w:drawing>
      </w:r>
    </w:p>
    <w:p w:rsidR="00217A2E" w:rsidRPr="00203340" w:rsidRDefault="00217A2E" w:rsidP="00217A2E">
      <w:pPr>
        <w:jc w:val="center"/>
        <w:rPr>
          <w:sz w:val="12"/>
          <w:szCs w:val="12"/>
        </w:rPr>
      </w:pPr>
    </w:p>
    <w:p w:rsidR="00217A2E" w:rsidRDefault="00217A2E" w:rsidP="00217A2E">
      <w:pPr>
        <w:pStyle w:val="Caption"/>
      </w:pPr>
      <w:bookmarkStart w:id="13" w:name="_Toc419006171"/>
      <w:r>
        <w:t xml:space="preserve">Figure </w:t>
      </w:r>
      <w:fldSimple w:instr=" SEQ Figure \* ARABIC ">
        <w:r w:rsidR="00864046">
          <w:rPr>
            <w:noProof/>
          </w:rPr>
          <w:t>3</w:t>
        </w:r>
      </w:fldSimple>
      <w:r>
        <w:t xml:space="preserve"> – Breadcrumbs in the Applications “United States” Page</w:t>
      </w:r>
      <w:bookmarkEnd w:id="13"/>
    </w:p>
    <w:p w:rsidR="00217A2E" w:rsidRDefault="00217A2E" w:rsidP="00F563A1">
      <w:pPr>
        <w:tabs>
          <w:tab w:val="left" w:pos="360"/>
        </w:tabs>
      </w:pPr>
    </w:p>
    <w:p w:rsidR="008F0A98" w:rsidRPr="008F743B" w:rsidRDefault="008F0A98" w:rsidP="008F0A98">
      <w:pPr>
        <w:pStyle w:val="Heading2"/>
      </w:pPr>
      <w:bookmarkStart w:id="14" w:name="_Toc419006149"/>
      <w:r>
        <w:t>Tableau</w:t>
      </w:r>
      <w:bookmarkEnd w:id="14"/>
    </w:p>
    <w:p w:rsidR="008F0A98" w:rsidRDefault="008F0A98" w:rsidP="008F0A98">
      <w:pPr>
        <w:tabs>
          <w:tab w:val="left" w:pos="360"/>
        </w:tabs>
      </w:pPr>
    </w:p>
    <w:p w:rsidR="00F563A1" w:rsidRDefault="008F0A98" w:rsidP="008F0A98">
      <w:pPr>
        <w:tabs>
          <w:tab w:val="left" w:pos="360"/>
        </w:tabs>
      </w:pPr>
      <w:r>
        <w:tab/>
      </w:r>
      <w:r w:rsidR="0065108B">
        <w:t>Since this project is at its core focused on data visualization, the software used to visualize that data is critical.  The reasons we chose Tableau as the data visualization tool for our application were</w:t>
      </w:r>
      <w:r w:rsidR="00F563A1">
        <w:t>:</w:t>
      </w:r>
    </w:p>
    <w:p w:rsidR="0065108B" w:rsidRDefault="0065108B" w:rsidP="0065108B">
      <w:pPr>
        <w:pStyle w:val="ListParagraph"/>
        <w:numPr>
          <w:ilvl w:val="0"/>
          <w:numId w:val="0"/>
        </w:numPr>
        <w:tabs>
          <w:tab w:val="clear" w:pos="1080"/>
          <w:tab w:val="left" w:pos="360"/>
        </w:tabs>
        <w:ind w:left="360"/>
      </w:pPr>
    </w:p>
    <w:p w:rsidR="0065108B" w:rsidRDefault="0065108B" w:rsidP="0065108B">
      <w:pPr>
        <w:pStyle w:val="ListParagraph"/>
        <w:numPr>
          <w:ilvl w:val="7"/>
          <w:numId w:val="1"/>
        </w:numPr>
        <w:ind w:hanging="720"/>
      </w:pPr>
      <w:r>
        <w:rPr>
          <w:b/>
        </w:rPr>
        <w:t>Full Student Version</w:t>
      </w:r>
      <w:r>
        <w:t xml:space="preserve"> – As part of its “academic program”, Tableau offers the full version of the software free to students.  For more information on this, please see here:</w:t>
      </w:r>
    </w:p>
    <w:p w:rsidR="0065108B" w:rsidRDefault="0065108B" w:rsidP="0065108B"/>
    <w:p w:rsidR="0065108B" w:rsidRDefault="0065108B" w:rsidP="0065108B">
      <w:pPr>
        <w:jc w:val="center"/>
      </w:pPr>
      <w:hyperlink r:id="rId14" w:history="1">
        <w:r w:rsidRPr="00A2610E">
          <w:rPr>
            <w:rStyle w:val="Hyperlink"/>
          </w:rPr>
          <w:t>https://www.tableau.com/academic/students</w:t>
        </w:r>
      </w:hyperlink>
    </w:p>
    <w:p w:rsidR="0065108B" w:rsidRDefault="0065108B" w:rsidP="0065108B">
      <w:pPr>
        <w:pStyle w:val="ListParagraph"/>
        <w:numPr>
          <w:ilvl w:val="0"/>
          <w:numId w:val="0"/>
        </w:numPr>
        <w:tabs>
          <w:tab w:val="clear" w:pos="1080"/>
          <w:tab w:val="left" w:pos="360"/>
        </w:tabs>
        <w:ind w:left="360"/>
      </w:pPr>
    </w:p>
    <w:p w:rsidR="0065108B" w:rsidRDefault="001A1627" w:rsidP="0065108B">
      <w:pPr>
        <w:pStyle w:val="ListParagraph"/>
        <w:numPr>
          <w:ilvl w:val="7"/>
          <w:numId w:val="1"/>
        </w:numPr>
        <w:ind w:hanging="720"/>
      </w:pPr>
      <w:r>
        <w:rPr>
          <w:b/>
        </w:rPr>
        <w:t>Large Use</w:t>
      </w:r>
      <w:r w:rsidR="00211E91">
        <w:rPr>
          <w:b/>
        </w:rPr>
        <w:t>r</w:t>
      </w:r>
      <w:r>
        <w:rPr>
          <w:b/>
        </w:rPr>
        <w:t xml:space="preserve"> Base</w:t>
      </w:r>
      <w:r w:rsidR="0065108B">
        <w:rPr>
          <w:b/>
        </w:rPr>
        <w:t xml:space="preserve"> </w:t>
      </w:r>
      <w:r w:rsidR="0065108B">
        <w:t>–</w:t>
      </w:r>
      <w:r w:rsidR="007F1538">
        <w:t xml:space="preserve"> A user must spend a non-insignificant amount of time experimenting with Tableau before s/he is </w:t>
      </w:r>
      <w:r w:rsidR="005D0B82">
        <w:t>able to</w:t>
      </w:r>
      <w:r w:rsidR="007F1538">
        <w:t xml:space="preserve"> efficiently create good visualizations.  </w:t>
      </w:r>
      <w:r w:rsidR="00211E91">
        <w:t xml:space="preserve">For our team, it generally took at least 8 hours before we reached that threshold.  If Tableau did not have as large of a user </w:t>
      </w:r>
      <w:r w:rsidR="00211E91">
        <w:lastRenderedPageBreak/>
        <w:t xml:space="preserve">base as it does, it would have taken us much longer because we would not have had the opportunity to reference all the user generated tutorials and </w:t>
      </w:r>
      <w:r w:rsidR="00864046">
        <w:t>YouTube</w:t>
      </w:r>
      <w:r w:rsidR="00211E91">
        <w:t xml:space="preserve"> videos that helped us learn the tool’s fine details.</w:t>
      </w:r>
    </w:p>
    <w:p w:rsidR="00F9528B" w:rsidRDefault="00F9528B" w:rsidP="00F9528B">
      <w:pPr>
        <w:pStyle w:val="ListParagraph"/>
        <w:numPr>
          <w:ilvl w:val="0"/>
          <w:numId w:val="0"/>
        </w:numPr>
        <w:tabs>
          <w:tab w:val="clear" w:pos="1080"/>
          <w:tab w:val="left" w:pos="360"/>
        </w:tabs>
        <w:ind w:left="360"/>
      </w:pPr>
    </w:p>
    <w:p w:rsidR="00F9528B" w:rsidRDefault="00287B8B" w:rsidP="00F9528B">
      <w:pPr>
        <w:pStyle w:val="ListParagraph"/>
        <w:numPr>
          <w:ilvl w:val="7"/>
          <w:numId w:val="1"/>
        </w:numPr>
        <w:ind w:hanging="720"/>
      </w:pPr>
      <w:r>
        <w:rPr>
          <w:b/>
        </w:rPr>
        <w:t>Advanced Feature Set</w:t>
      </w:r>
      <w:r w:rsidR="00F9528B">
        <w:rPr>
          <w:b/>
        </w:rPr>
        <w:t xml:space="preserve"> </w:t>
      </w:r>
      <w:r w:rsidR="00F9528B">
        <w:t xml:space="preserve">– </w:t>
      </w:r>
      <w:r w:rsidR="006956CE">
        <w:t xml:space="preserve">Different features within Tableau allow users to include multiple data visualization design patterns into their applications.  </w:t>
      </w:r>
      <w:r w:rsidR="00494A50">
        <w:t>The follow subsections enumerate different data visualization design patterns we used in our application.</w:t>
      </w:r>
      <w:r w:rsidR="00F02B0B">
        <w:t xml:space="preserve">  Note that this is not a complete list. Rather, we focused on those aspects we found could be described effectively in a text document.</w:t>
      </w:r>
    </w:p>
    <w:p w:rsidR="00DC00A6" w:rsidRDefault="00DC00A6" w:rsidP="00DC00A6"/>
    <w:p w:rsidR="00DC00A6" w:rsidRPr="008F743B" w:rsidRDefault="00DC00A6" w:rsidP="00DC00A6">
      <w:pPr>
        <w:pStyle w:val="Heading3"/>
        <w:numPr>
          <w:ilvl w:val="2"/>
          <w:numId w:val="29"/>
        </w:numPr>
      </w:pPr>
      <w:bookmarkStart w:id="15" w:name="_Toc419006150"/>
      <w:r>
        <w:t>Multiple Visualization Types</w:t>
      </w:r>
      <w:bookmarkEnd w:id="15"/>
    </w:p>
    <w:p w:rsidR="00DC00A6" w:rsidRDefault="00DC00A6" w:rsidP="00DC00A6">
      <w:pPr>
        <w:tabs>
          <w:tab w:val="left" w:pos="1440"/>
        </w:tabs>
      </w:pPr>
    </w:p>
    <w:p w:rsidR="00DC00A6" w:rsidRDefault="00DC00A6" w:rsidP="00DC00A6">
      <w:pPr>
        <w:tabs>
          <w:tab w:val="left" w:pos="360"/>
        </w:tabs>
      </w:pPr>
      <w:r>
        <w:tab/>
      </w:r>
      <w:r w:rsidR="00FB5EC9">
        <w:t>The heart of any data visualization are the different types of visualizations it can create.  The following is a list of the types of visualizations we used</w:t>
      </w:r>
      <w:r w:rsidR="00A17862">
        <w:t xml:space="preserve"> in our application; bel</w:t>
      </w:r>
      <w:r w:rsidR="00A61250">
        <w:t xml:space="preserve">ow each type are </w:t>
      </w:r>
      <w:r w:rsidR="00F5660A">
        <w:t xml:space="preserve">the </w:t>
      </w:r>
      <w:r w:rsidR="00A61250">
        <w:t xml:space="preserve">names of </w:t>
      </w:r>
      <w:r w:rsidR="005165AD">
        <w:t>visualizations that used that visualization model</w:t>
      </w:r>
      <w:r w:rsidR="00FB5EC9">
        <w:t xml:space="preserve">.  </w:t>
      </w:r>
    </w:p>
    <w:p w:rsidR="00FB5EC9" w:rsidRDefault="00FB5EC9" w:rsidP="00DC00A6">
      <w:pPr>
        <w:tabs>
          <w:tab w:val="left" w:pos="360"/>
        </w:tabs>
      </w:pPr>
    </w:p>
    <w:p w:rsidR="00FB5EC9" w:rsidRPr="00EF7AFB" w:rsidRDefault="00FB5EC9" w:rsidP="00FB5EC9">
      <w:pPr>
        <w:pStyle w:val="ListParagraph"/>
        <w:numPr>
          <w:ilvl w:val="7"/>
          <w:numId w:val="1"/>
        </w:numPr>
        <w:ind w:hanging="720"/>
        <w:rPr>
          <w:b/>
        </w:rPr>
      </w:pPr>
      <w:r w:rsidRPr="00EF7AFB">
        <w:rPr>
          <w:b/>
        </w:rPr>
        <w:t>Normal Bar Chart</w:t>
      </w:r>
    </w:p>
    <w:p w:rsidR="00EF7AFB" w:rsidRPr="00065C07" w:rsidRDefault="003053B0" w:rsidP="00A61250">
      <w:pPr>
        <w:pStyle w:val="ListParagraph"/>
        <w:numPr>
          <w:ilvl w:val="8"/>
          <w:numId w:val="1"/>
        </w:numPr>
        <w:tabs>
          <w:tab w:val="clear" w:pos="1080"/>
          <w:tab w:val="left" w:pos="1800"/>
        </w:tabs>
        <w:ind w:left="1800" w:hanging="720"/>
      </w:pPr>
      <w:r w:rsidRPr="00065C07">
        <w:fldChar w:fldCharType="begin"/>
      </w:r>
      <w:r w:rsidRPr="00065C07">
        <w:instrText xml:space="preserve"> REF _Ref418978368 \h </w:instrText>
      </w:r>
      <w:r w:rsidRPr="00065C07">
        <w:fldChar w:fldCharType="separate"/>
      </w:r>
      <w:r w:rsidR="00864046" w:rsidRPr="001B7157">
        <w:t>Dollars for Medals – Relation between a Nation’s GDP and the Number of Medals Won at the London 2012 Olympics</w:t>
      </w:r>
      <w:r w:rsidRPr="00065C07">
        <w:fldChar w:fldCharType="end"/>
      </w:r>
    </w:p>
    <w:p w:rsidR="00A61250" w:rsidRPr="00065C07" w:rsidRDefault="003053B0" w:rsidP="00A61250">
      <w:pPr>
        <w:pStyle w:val="ListParagraph"/>
        <w:numPr>
          <w:ilvl w:val="8"/>
          <w:numId w:val="1"/>
        </w:numPr>
        <w:tabs>
          <w:tab w:val="clear" w:pos="1080"/>
          <w:tab w:val="left" w:pos="1800"/>
        </w:tabs>
        <w:ind w:left="1800" w:hanging="720"/>
      </w:pPr>
      <w:r w:rsidRPr="00065C07">
        <w:fldChar w:fldCharType="begin"/>
      </w:r>
      <w:r w:rsidRPr="00065C07">
        <w:instrText xml:space="preserve"> REF _Ref418980275 \h </w:instrText>
      </w:r>
      <w:r w:rsidRPr="00065C07">
        <w:fldChar w:fldCharType="separate"/>
      </w:r>
      <w:r w:rsidR="00864046" w:rsidRPr="001B7157">
        <w:t>Quantifying the Most and Least Athletic Countries – Country Population per Medal at the London 2012 Olympic Games</w:t>
      </w:r>
      <w:r w:rsidRPr="00065C07">
        <w:fldChar w:fldCharType="end"/>
      </w:r>
    </w:p>
    <w:p w:rsidR="00EF7AFB" w:rsidRPr="00EF7AFB" w:rsidRDefault="00EF7AFB" w:rsidP="00EF7AFB">
      <w:pPr>
        <w:tabs>
          <w:tab w:val="left" w:pos="1800"/>
        </w:tabs>
      </w:pPr>
    </w:p>
    <w:p w:rsidR="00FB5EC9" w:rsidRDefault="00FB5EC9" w:rsidP="00FB5EC9">
      <w:pPr>
        <w:pStyle w:val="ListParagraph"/>
        <w:numPr>
          <w:ilvl w:val="7"/>
          <w:numId w:val="1"/>
        </w:numPr>
        <w:ind w:hanging="720"/>
        <w:rPr>
          <w:b/>
        </w:rPr>
      </w:pPr>
      <w:r w:rsidRPr="00EF7AFB">
        <w:rPr>
          <w:b/>
        </w:rPr>
        <w:t>Stacked Bar Chart</w:t>
      </w:r>
    </w:p>
    <w:p w:rsidR="001F15A0" w:rsidRPr="00065C07" w:rsidRDefault="001F15A0" w:rsidP="00EF7AFB">
      <w:pPr>
        <w:pStyle w:val="ListParagraph"/>
        <w:numPr>
          <w:ilvl w:val="8"/>
          <w:numId w:val="1"/>
        </w:numPr>
        <w:tabs>
          <w:tab w:val="clear" w:pos="1080"/>
          <w:tab w:val="left" w:pos="1800"/>
        </w:tabs>
        <w:ind w:left="1800" w:hanging="720"/>
      </w:pPr>
      <w:r w:rsidRPr="00065C07">
        <w:fldChar w:fldCharType="begin"/>
      </w:r>
      <w:r w:rsidRPr="00065C07">
        <w:instrText xml:space="preserve"> REF _Ref418980759 \h </w:instrText>
      </w:r>
      <w:r w:rsidRPr="00065C07">
        <w:fldChar w:fldCharType="separate"/>
      </w:r>
      <w:r w:rsidR="00864046" w:rsidRPr="001B7157">
        <w:t>United States Medal Wins – A Home Advantage</w:t>
      </w:r>
      <w:r w:rsidRPr="00065C07">
        <w:fldChar w:fldCharType="end"/>
      </w:r>
    </w:p>
    <w:p w:rsidR="00EF7AFB" w:rsidRPr="00065C07" w:rsidRDefault="001F15A0" w:rsidP="00EF7AFB">
      <w:pPr>
        <w:pStyle w:val="ListParagraph"/>
        <w:numPr>
          <w:ilvl w:val="8"/>
          <w:numId w:val="1"/>
        </w:numPr>
        <w:tabs>
          <w:tab w:val="clear" w:pos="1080"/>
          <w:tab w:val="left" w:pos="1800"/>
        </w:tabs>
        <w:ind w:left="1800" w:hanging="720"/>
      </w:pPr>
      <w:r w:rsidRPr="00065C07">
        <w:fldChar w:fldCharType="begin"/>
      </w:r>
      <w:r w:rsidRPr="00065C07">
        <w:instrText xml:space="preserve"> REF _Ref418977935 \h </w:instrText>
      </w:r>
      <w:r w:rsidRPr="00065C07">
        <w:fldChar w:fldCharType="separate"/>
      </w:r>
      <w:r w:rsidR="00864046" w:rsidRPr="001B7157">
        <w:t>If Michael Phelps were a Country</w:t>
      </w:r>
      <w:r w:rsidRPr="00065C07">
        <w:fldChar w:fldCharType="end"/>
      </w:r>
    </w:p>
    <w:p w:rsidR="00EF7AFB" w:rsidRPr="00EF7AFB" w:rsidRDefault="00EF7AFB" w:rsidP="00EF7AFB">
      <w:pPr>
        <w:rPr>
          <w:b/>
        </w:rPr>
      </w:pPr>
    </w:p>
    <w:p w:rsidR="00FB5EC9" w:rsidRPr="008A3181" w:rsidRDefault="00FB5EC9" w:rsidP="00FB5EC9">
      <w:pPr>
        <w:pStyle w:val="ListParagraph"/>
        <w:numPr>
          <w:ilvl w:val="7"/>
          <w:numId w:val="1"/>
        </w:numPr>
        <w:ind w:hanging="720"/>
        <w:rPr>
          <w:b/>
        </w:rPr>
      </w:pPr>
      <w:r w:rsidRPr="008A3181">
        <w:rPr>
          <w:b/>
        </w:rPr>
        <w:t>Line Graph</w:t>
      </w:r>
    </w:p>
    <w:p w:rsidR="008A3181" w:rsidRPr="00065C07" w:rsidRDefault="008A3181" w:rsidP="008A2496">
      <w:pPr>
        <w:pStyle w:val="ListParagraph"/>
        <w:numPr>
          <w:ilvl w:val="8"/>
          <w:numId w:val="1"/>
        </w:numPr>
        <w:tabs>
          <w:tab w:val="clear" w:pos="1080"/>
          <w:tab w:val="left" w:pos="1800"/>
        </w:tabs>
        <w:ind w:left="1800" w:hanging="720"/>
      </w:pPr>
      <w:r w:rsidRPr="00065C07">
        <w:fldChar w:fldCharType="begin"/>
      </w:r>
      <w:r w:rsidRPr="00065C07">
        <w:instrText xml:space="preserve"> REF _Ref418973742 \h </w:instrText>
      </w:r>
      <w:r w:rsidRPr="00065C07">
        <w:fldChar w:fldCharType="separate"/>
      </w:r>
      <w:r w:rsidR="00864046" w:rsidRPr="001B7157">
        <w:t>Effect of Geopolitics on Olympic Medal Wins – Charting the Rise and Fall of Superpowers</w:t>
      </w:r>
      <w:r w:rsidRPr="00065C07">
        <w:fldChar w:fldCharType="end"/>
      </w:r>
    </w:p>
    <w:p w:rsidR="008A2496" w:rsidRPr="00065C07" w:rsidRDefault="008A3181" w:rsidP="008A2496">
      <w:pPr>
        <w:pStyle w:val="ListParagraph"/>
        <w:numPr>
          <w:ilvl w:val="8"/>
          <w:numId w:val="1"/>
        </w:numPr>
        <w:tabs>
          <w:tab w:val="clear" w:pos="1080"/>
          <w:tab w:val="left" w:pos="1800"/>
        </w:tabs>
        <w:ind w:left="1800" w:hanging="720"/>
      </w:pPr>
      <w:r w:rsidRPr="00065C07">
        <w:fldChar w:fldCharType="begin"/>
      </w:r>
      <w:r w:rsidRPr="00065C07">
        <w:instrText xml:space="preserve"> REF _Ref418979919 \h </w:instrText>
      </w:r>
      <w:r w:rsidRPr="00065C07">
        <w:fldChar w:fldCharType="separate"/>
      </w:r>
      <w:r w:rsidR="00864046" w:rsidRPr="001B7157">
        <w:t>Growth in the Number of Olympic Events</w:t>
      </w:r>
      <w:r w:rsidRPr="00065C07">
        <w:fldChar w:fldCharType="end"/>
      </w:r>
    </w:p>
    <w:p w:rsidR="008A2496" w:rsidRDefault="008A2496" w:rsidP="008A2496"/>
    <w:p w:rsidR="00FB5EC9" w:rsidRPr="008A3181" w:rsidRDefault="00FB5EC9" w:rsidP="00FB5EC9">
      <w:pPr>
        <w:pStyle w:val="ListParagraph"/>
        <w:numPr>
          <w:ilvl w:val="7"/>
          <w:numId w:val="1"/>
        </w:numPr>
        <w:ind w:hanging="720"/>
        <w:rPr>
          <w:b/>
        </w:rPr>
      </w:pPr>
      <w:r w:rsidRPr="008A3181">
        <w:rPr>
          <w:b/>
        </w:rPr>
        <w:t>Filled Map</w:t>
      </w:r>
    </w:p>
    <w:p w:rsidR="00A17862" w:rsidRPr="00065C07" w:rsidRDefault="00E341B2" w:rsidP="008A3181">
      <w:pPr>
        <w:pStyle w:val="ListParagraph"/>
        <w:numPr>
          <w:ilvl w:val="8"/>
          <w:numId w:val="1"/>
        </w:numPr>
        <w:tabs>
          <w:tab w:val="clear" w:pos="1080"/>
          <w:tab w:val="left" w:pos="1800"/>
        </w:tabs>
        <w:ind w:left="1800" w:hanging="720"/>
      </w:pPr>
      <w:r w:rsidRPr="00065C07">
        <w:fldChar w:fldCharType="begin"/>
      </w:r>
      <w:r w:rsidRPr="00065C07">
        <w:instrText xml:space="preserve"> REF _Ref418979834 \h </w:instrText>
      </w:r>
      <w:r w:rsidRPr="00065C07">
        <w:fldChar w:fldCharType="separate"/>
      </w:r>
      <w:r w:rsidR="00864046" w:rsidRPr="001B7157">
        <w:t>Total Summer Olympic Medals Won</w:t>
      </w:r>
      <w:r w:rsidRPr="00065C07">
        <w:fldChar w:fldCharType="end"/>
      </w:r>
    </w:p>
    <w:p w:rsidR="00E341B2" w:rsidRDefault="00E341B2" w:rsidP="00E341B2">
      <w:pPr>
        <w:tabs>
          <w:tab w:val="left" w:pos="1800"/>
        </w:tabs>
        <w:ind w:left="1080"/>
      </w:pPr>
    </w:p>
    <w:p w:rsidR="00FB5EC9" w:rsidRPr="00E341B2" w:rsidRDefault="000B06EE" w:rsidP="00FB5EC9">
      <w:pPr>
        <w:pStyle w:val="ListParagraph"/>
        <w:numPr>
          <w:ilvl w:val="7"/>
          <w:numId w:val="1"/>
        </w:numPr>
        <w:ind w:hanging="720"/>
        <w:rPr>
          <w:b/>
        </w:rPr>
      </w:pPr>
      <w:r w:rsidRPr="00E341B2">
        <w:rPr>
          <w:b/>
        </w:rPr>
        <w:t>Symbol Map</w:t>
      </w:r>
    </w:p>
    <w:p w:rsidR="00515828" w:rsidRPr="00065C07" w:rsidRDefault="00515828" w:rsidP="00E341B2">
      <w:pPr>
        <w:pStyle w:val="ListParagraph"/>
        <w:numPr>
          <w:ilvl w:val="8"/>
          <w:numId w:val="1"/>
        </w:numPr>
        <w:tabs>
          <w:tab w:val="clear" w:pos="1080"/>
          <w:tab w:val="left" w:pos="1800"/>
        </w:tabs>
        <w:ind w:left="1800" w:hanging="720"/>
      </w:pPr>
      <w:r w:rsidRPr="00065C07">
        <w:fldChar w:fldCharType="begin"/>
      </w:r>
      <w:r w:rsidRPr="00065C07">
        <w:instrText xml:space="preserve"> REF _Ref418979203 \h </w:instrText>
      </w:r>
      <w:r w:rsidRPr="00065C07">
        <w:fldChar w:fldCharType="separate"/>
      </w:r>
      <w:r w:rsidR="00864046" w:rsidRPr="001B7157">
        <w:t>Summer Olympic Games Host Cities</w:t>
      </w:r>
      <w:r w:rsidRPr="00065C07">
        <w:fldChar w:fldCharType="end"/>
      </w:r>
    </w:p>
    <w:p w:rsidR="00E341B2" w:rsidRPr="00065C07" w:rsidRDefault="00515828" w:rsidP="00E341B2">
      <w:pPr>
        <w:pStyle w:val="ListParagraph"/>
        <w:numPr>
          <w:ilvl w:val="8"/>
          <w:numId w:val="1"/>
        </w:numPr>
        <w:tabs>
          <w:tab w:val="clear" w:pos="1080"/>
          <w:tab w:val="left" w:pos="1800"/>
        </w:tabs>
        <w:ind w:left="1800" w:hanging="720"/>
      </w:pPr>
      <w:r w:rsidRPr="00065C07">
        <w:fldChar w:fldCharType="begin"/>
      </w:r>
      <w:r w:rsidRPr="00065C07">
        <w:instrText xml:space="preserve"> REF _Ref418981080 \h </w:instrText>
      </w:r>
      <w:r w:rsidRPr="00065C07">
        <w:fldChar w:fldCharType="separate"/>
      </w:r>
      <w:r w:rsidR="00864046" w:rsidRPr="001B7157">
        <w:t>Athletes Attending the 2012 London Olympics by Country</w:t>
      </w:r>
      <w:r w:rsidRPr="00065C07">
        <w:fldChar w:fldCharType="end"/>
      </w:r>
    </w:p>
    <w:p w:rsidR="00464656" w:rsidRDefault="00464656" w:rsidP="00464656"/>
    <w:p w:rsidR="00362122" w:rsidRDefault="00362122" w:rsidP="00362122">
      <w:pPr>
        <w:ind w:firstLine="360"/>
      </w:pPr>
      <w:r>
        <w:t>Note that preceding list of visualization types is only a subset of those supported by Tableau.</w:t>
      </w:r>
    </w:p>
    <w:p w:rsidR="00362122" w:rsidRDefault="00362122" w:rsidP="00464656"/>
    <w:p w:rsidR="004F20CB" w:rsidRPr="008F743B" w:rsidRDefault="00150FB5" w:rsidP="0042365E">
      <w:pPr>
        <w:pStyle w:val="Heading3"/>
        <w:numPr>
          <w:ilvl w:val="2"/>
          <w:numId w:val="29"/>
        </w:numPr>
      </w:pPr>
      <w:bookmarkStart w:id="16" w:name="_Toc419006151"/>
      <w:r>
        <w:t>Data Spotlighting</w:t>
      </w:r>
      <w:bookmarkEnd w:id="16"/>
    </w:p>
    <w:p w:rsidR="00984672" w:rsidRDefault="00984672" w:rsidP="004F20CB">
      <w:pPr>
        <w:tabs>
          <w:tab w:val="left" w:pos="1440"/>
        </w:tabs>
      </w:pPr>
    </w:p>
    <w:p w:rsidR="00F563A1" w:rsidRDefault="0042365E" w:rsidP="00CE4465">
      <w:pPr>
        <w:tabs>
          <w:tab w:val="left" w:pos="360"/>
        </w:tabs>
      </w:pPr>
      <w:r>
        <w:tab/>
        <w:t xml:space="preserve">Data </w:t>
      </w:r>
      <w:r w:rsidR="00B21D9A">
        <w:t>s</w:t>
      </w:r>
      <w:r>
        <w:t xml:space="preserve">potlighting allows users to select to emphasize a particular portion of the data without losing its context with respect to the rest of the data.  </w:t>
      </w:r>
      <w:r w:rsidR="00325361">
        <w:t xml:space="preserve">Figures </w:t>
      </w:r>
      <w:r w:rsidR="00325361">
        <w:fldChar w:fldCharType="begin"/>
      </w:r>
      <w:r w:rsidR="00325361">
        <w:instrText xml:space="preserve"> REF _Ref418989929 \h \# "0" </w:instrText>
      </w:r>
      <w:r w:rsidR="00325361">
        <w:fldChar w:fldCharType="separate"/>
      </w:r>
      <w:r w:rsidR="00864046">
        <w:t>4</w:t>
      </w:r>
      <w:r w:rsidR="00325361">
        <w:fldChar w:fldCharType="end"/>
      </w:r>
      <w:r w:rsidR="00325361">
        <w:t xml:space="preserve"> and </w:t>
      </w:r>
      <w:r w:rsidR="00325361">
        <w:fldChar w:fldCharType="begin"/>
      </w:r>
      <w:r w:rsidR="00325361">
        <w:instrText xml:space="preserve"> REF _Ref418989930 \h \# "0" </w:instrText>
      </w:r>
      <w:r w:rsidR="00325361">
        <w:fldChar w:fldCharType="separate"/>
      </w:r>
      <w:r w:rsidR="00864046">
        <w:t>5</w:t>
      </w:r>
      <w:r w:rsidR="00325361">
        <w:fldChar w:fldCharType="end"/>
      </w:r>
      <w:r w:rsidR="00325361">
        <w:t xml:space="preserve"> show the same graph displayed normally and </w:t>
      </w:r>
      <w:r w:rsidR="00325361">
        <w:lastRenderedPageBreak/>
        <w:t xml:space="preserve">with data spotlighting respectively.  Note that in </w:t>
      </w:r>
      <w:r w:rsidR="00325361">
        <w:fldChar w:fldCharType="begin"/>
      </w:r>
      <w:r w:rsidR="00325361">
        <w:instrText xml:space="preserve"> REF _Ref418989930 \h </w:instrText>
      </w:r>
      <w:r w:rsidR="00325361">
        <w:fldChar w:fldCharType="separate"/>
      </w:r>
      <w:r w:rsidR="00864046">
        <w:t xml:space="preserve">Figure </w:t>
      </w:r>
      <w:r w:rsidR="00864046">
        <w:rPr>
          <w:noProof/>
        </w:rPr>
        <w:t>5</w:t>
      </w:r>
      <w:r w:rsidR="00325361">
        <w:fldChar w:fldCharType="end"/>
      </w:r>
      <w:r w:rsidR="006C38C2">
        <w:t xml:space="preserve">, the red line becomes prominent as the rest of the data is dimmed.  </w:t>
      </w:r>
    </w:p>
    <w:p w:rsidR="00DE60A0" w:rsidRDefault="00DE60A0" w:rsidP="00CE4465">
      <w:pPr>
        <w:tabs>
          <w:tab w:val="left" w:pos="360"/>
        </w:tabs>
      </w:pPr>
    </w:p>
    <w:p w:rsidR="00623C53" w:rsidRDefault="00623C53" w:rsidP="00623C53">
      <w:pPr>
        <w:tabs>
          <w:tab w:val="left" w:pos="360"/>
        </w:tabs>
        <w:jc w:val="center"/>
      </w:pPr>
      <w:r w:rsidRPr="00623C53">
        <w:drawing>
          <wp:inline distT="0" distB="0" distL="0" distR="0">
            <wp:extent cx="2176805" cy="1763892"/>
            <wp:effectExtent l="19050" t="19050" r="13945" b="26808"/>
            <wp:docPr id="34" name="Picture 29" descr="Medal Counts Per Year No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No Data Spotlighting.png"/>
                    <pic:cNvPicPr/>
                  </pic:nvPicPr>
                  <pic:blipFill>
                    <a:blip r:embed="rId15" cstate="print"/>
                    <a:stretch>
                      <a:fillRect/>
                    </a:stretch>
                  </pic:blipFill>
                  <pic:spPr>
                    <a:xfrm>
                      <a:off x="0" y="0"/>
                      <a:ext cx="2180028" cy="1766504"/>
                    </a:xfrm>
                    <a:prstGeom prst="rect">
                      <a:avLst/>
                    </a:prstGeom>
                    <a:ln>
                      <a:solidFill>
                        <a:schemeClr val="accent1"/>
                      </a:solidFill>
                    </a:ln>
                  </pic:spPr>
                </pic:pic>
              </a:graphicData>
            </a:graphic>
          </wp:inline>
        </w:drawing>
      </w:r>
    </w:p>
    <w:p w:rsidR="00623C53" w:rsidRPr="00203340" w:rsidRDefault="00623C53" w:rsidP="00623C53">
      <w:pPr>
        <w:jc w:val="center"/>
        <w:rPr>
          <w:sz w:val="12"/>
          <w:szCs w:val="12"/>
        </w:rPr>
      </w:pPr>
    </w:p>
    <w:p w:rsidR="00623C53" w:rsidRDefault="00623C53" w:rsidP="00623C53">
      <w:pPr>
        <w:pStyle w:val="Caption"/>
      </w:pPr>
      <w:bookmarkStart w:id="17" w:name="_Ref418989929"/>
      <w:bookmarkStart w:id="18" w:name="_Toc419006172"/>
      <w:r>
        <w:t xml:space="preserve">Figure </w:t>
      </w:r>
      <w:fldSimple w:instr=" SEQ Figure \* ARABIC ">
        <w:r w:rsidR="00864046">
          <w:rPr>
            <w:noProof/>
          </w:rPr>
          <w:t>4</w:t>
        </w:r>
      </w:fldSimple>
      <w:bookmarkEnd w:id="17"/>
      <w:r>
        <w:t xml:space="preserve"> – Olympics Geopolitics Graph Displayed Normally</w:t>
      </w:r>
      <w:bookmarkEnd w:id="18"/>
    </w:p>
    <w:p w:rsidR="00623C53" w:rsidRDefault="00623C53" w:rsidP="00623C53">
      <w:pPr>
        <w:tabs>
          <w:tab w:val="left" w:pos="360"/>
        </w:tabs>
        <w:jc w:val="center"/>
      </w:pPr>
    </w:p>
    <w:p w:rsidR="0069374B" w:rsidRDefault="00623C53" w:rsidP="00623C53">
      <w:pPr>
        <w:tabs>
          <w:tab w:val="left" w:pos="360"/>
        </w:tabs>
        <w:jc w:val="center"/>
      </w:pPr>
      <w:r>
        <w:rPr>
          <w:noProof/>
        </w:rPr>
        <w:drawing>
          <wp:inline distT="0" distB="0" distL="0" distR="0">
            <wp:extent cx="2147728" cy="1684756"/>
            <wp:effectExtent l="19050" t="19050" r="23972" b="10694"/>
            <wp:docPr id="25" name="Picture 24" descr="Medal Counts Per Year with Data Spotligh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 with Data Spotlighting.png"/>
                    <pic:cNvPicPr/>
                  </pic:nvPicPr>
                  <pic:blipFill>
                    <a:blip r:embed="rId16" cstate="print"/>
                    <a:stretch>
                      <a:fillRect/>
                    </a:stretch>
                  </pic:blipFill>
                  <pic:spPr>
                    <a:xfrm>
                      <a:off x="0" y="0"/>
                      <a:ext cx="2152926" cy="1688833"/>
                    </a:xfrm>
                    <a:prstGeom prst="rect">
                      <a:avLst/>
                    </a:prstGeom>
                    <a:ln>
                      <a:solidFill>
                        <a:schemeClr val="accent1"/>
                      </a:solidFill>
                    </a:ln>
                  </pic:spPr>
                </pic:pic>
              </a:graphicData>
            </a:graphic>
          </wp:inline>
        </w:drawing>
      </w:r>
    </w:p>
    <w:p w:rsidR="00244E9B" w:rsidRPr="00203340" w:rsidRDefault="00244E9B" w:rsidP="00244E9B">
      <w:pPr>
        <w:jc w:val="center"/>
        <w:rPr>
          <w:sz w:val="12"/>
          <w:szCs w:val="12"/>
        </w:rPr>
      </w:pPr>
    </w:p>
    <w:p w:rsidR="00244E9B" w:rsidRDefault="00244E9B" w:rsidP="008141AD">
      <w:pPr>
        <w:pStyle w:val="Caption"/>
      </w:pPr>
      <w:bookmarkStart w:id="19" w:name="_Ref418989930"/>
      <w:bookmarkStart w:id="20" w:name="_Toc419006173"/>
      <w:r>
        <w:t xml:space="preserve">Figure </w:t>
      </w:r>
      <w:fldSimple w:instr=" SEQ Figure \* ARABIC ">
        <w:r w:rsidR="00864046">
          <w:rPr>
            <w:noProof/>
          </w:rPr>
          <w:t>5</w:t>
        </w:r>
      </w:fldSimple>
      <w:bookmarkEnd w:id="19"/>
      <w:r>
        <w:t xml:space="preserve"> – Olympics Geopolitics Graph Displayed with Data Spotlighting</w:t>
      </w:r>
      <w:bookmarkEnd w:id="20"/>
    </w:p>
    <w:p w:rsidR="008141AD" w:rsidRDefault="008141AD" w:rsidP="00DB3258">
      <w:pPr>
        <w:jc w:val="center"/>
      </w:pPr>
    </w:p>
    <w:p w:rsidR="003740C1" w:rsidRDefault="003740C1" w:rsidP="003740C1">
      <w:pPr>
        <w:tabs>
          <w:tab w:val="left" w:pos="360"/>
        </w:tabs>
      </w:pPr>
      <w:r>
        <w:tab/>
      </w:r>
      <w:r w:rsidR="00952696">
        <w:t>Data spotlighting</w:t>
      </w:r>
      <w:r>
        <w:t xml:space="preserve"> is enabled in all of our application’s data visualizations.</w:t>
      </w:r>
    </w:p>
    <w:p w:rsidR="003740C1" w:rsidRDefault="003740C1" w:rsidP="008141AD"/>
    <w:p w:rsidR="00035435" w:rsidRDefault="00035435" w:rsidP="008141AD"/>
    <w:p w:rsidR="008141AD" w:rsidRPr="008F743B" w:rsidRDefault="008141AD" w:rsidP="008141AD">
      <w:pPr>
        <w:pStyle w:val="Heading3"/>
        <w:numPr>
          <w:ilvl w:val="2"/>
          <w:numId w:val="29"/>
        </w:numPr>
      </w:pPr>
      <w:bookmarkStart w:id="21" w:name="_Toc419006152"/>
      <w:r>
        <w:t>Data Tips</w:t>
      </w:r>
      <w:bookmarkEnd w:id="21"/>
    </w:p>
    <w:p w:rsidR="008141AD" w:rsidRDefault="008141AD" w:rsidP="008141AD">
      <w:pPr>
        <w:tabs>
          <w:tab w:val="left" w:pos="1440"/>
        </w:tabs>
      </w:pPr>
    </w:p>
    <w:p w:rsidR="008141AD" w:rsidRDefault="008141AD" w:rsidP="008141AD">
      <w:pPr>
        <w:tabs>
          <w:tab w:val="left" w:pos="360"/>
        </w:tabs>
      </w:pPr>
      <w:r>
        <w:tab/>
        <w:t xml:space="preserve">In displays where there is a significant amount of data, getting the exact value of a particular entity may be difficult.  Data tips allow users </w:t>
      </w:r>
      <w:r w:rsidR="00217D39">
        <w:t>to get more information about a specific portion of the data by hovering over it</w:t>
      </w:r>
      <w:r w:rsidR="00DB3258">
        <w:t xml:space="preserve">. </w:t>
      </w:r>
      <w:r w:rsidR="00ED0F26">
        <w:t xml:space="preserve">  </w:t>
      </w:r>
      <w:r w:rsidR="00952696">
        <w:fldChar w:fldCharType="begin"/>
      </w:r>
      <w:r w:rsidR="00952696">
        <w:instrText xml:space="preserve"> REF _Ref418991857 \h </w:instrText>
      </w:r>
      <w:r w:rsidR="00952696">
        <w:fldChar w:fldCharType="separate"/>
      </w:r>
      <w:r w:rsidR="00864046">
        <w:t xml:space="preserve">Figure </w:t>
      </w:r>
      <w:r w:rsidR="00864046">
        <w:rPr>
          <w:noProof/>
        </w:rPr>
        <w:t>6</w:t>
      </w:r>
      <w:r w:rsidR="00952696">
        <w:fldChar w:fldCharType="end"/>
      </w:r>
      <w:r w:rsidR="00952696">
        <w:t xml:space="preserve"> shows a data tip (surrounded by a green rectangle) in our data visualization “</w:t>
      </w:r>
      <w:r w:rsidR="00952696" w:rsidRPr="00952696">
        <w:fldChar w:fldCharType="begin"/>
      </w:r>
      <w:r w:rsidR="00952696" w:rsidRPr="00952696">
        <w:instrText xml:space="preserve"> REF _Ref418977935 \h </w:instrText>
      </w:r>
      <w:r w:rsidR="00952696" w:rsidRPr="00952696">
        <w:fldChar w:fldCharType="separate"/>
      </w:r>
      <w:r w:rsidR="00864046" w:rsidRPr="001B7157">
        <w:t>If Michael Phelps were a Country</w:t>
      </w:r>
      <w:r w:rsidR="00952696" w:rsidRPr="00952696">
        <w:fldChar w:fldCharType="end"/>
      </w:r>
      <w:r w:rsidR="00952696">
        <w:t>”.  Note that it displays the country name along with the number of bronze medals and the total number of medals Poland won</w:t>
      </w:r>
      <w:r w:rsidR="000B0AE0">
        <w:t xml:space="preserve">; </w:t>
      </w:r>
      <w:r w:rsidR="00CF0A9A">
        <w:t>this tool tip makes information readily available to a user which would otherwise be more onerous to determine.</w:t>
      </w:r>
    </w:p>
    <w:p w:rsidR="00DB3258" w:rsidRDefault="00ED0F26" w:rsidP="00DB3258">
      <w:pPr>
        <w:tabs>
          <w:tab w:val="left" w:pos="360"/>
        </w:tabs>
        <w:jc w:val="center"/>
      </w:pPr>
      <w:r>
        <w:rPr>
          <w:noProof/>
        </w:rPr>
        <w:lastRenderedPageBreak/>
        <w:pict>
          <v:rect id="_x0000_s1071" style="position:absolute;left:0;text-align:left;margin-left:196.1pt;margin-top:81.95pt;width:54.6pt;height:25.8pt;z-index:251664384" filled="f" strokecolor="#207a14" strokeweight="3pt"/>
        </w:pict>
      </w:r>
      <w:r w:rsidR="00DB3258">
        <w:rPr>
          <w:noProof/>
        </w:rPr>
        <w:drawing>
          <wp:inline distT="0" distB="0" distL="0" distR="0">
            <wp:extent cx="3648075" cy="2723770"/>
            <wp:effectExtent l="19050" t="19050" r="28575" b="19430"/>
            <wp:docPr id="38" name="Picture 37" descr="Data 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Tip.png"/>
                    <pic:cNvPicPr/>
                  </pic:nvPicPr>
                  <pic:blipFill>
                    <a:blip r:embed="rId17" cstate="print"/>
                    <a:srcRect l="1785" t="5697" r="1970" b="1349"/>
                    <a:stretch>
                      <a:fillRect/>
                    </a:stretch>
                  </pic:blipFill>
                  <pic:spPr>
                    <a:xfrm>
                      <a:off x="0" y="0"/>
                      <a:ext cx="3651130" cy="2726051"/>
                    </a:xfrm>
                    <a:prstGeom prst="rect">
                      <a:avLst/>
                    </a:prstGeom>
                    <a:ln>
                      <a:solidFill>
                        <a:schemeClr val="accent1"/>
                      </a:solidFill>
                    </a:ln>
                  </pic:spPr>
                </pic:pic>
              </a:graphicData>
            </a:graphic>
          </wp:inline>
        </w:drawing>
      </w:r>
    </w:p>
    <w:p w:rsidR="00DB3258" w:rsidRPr="00203340" w:rsidRDefault="00DB3258" w:rsidP="00DB3258">
      <w:pPr>
        <w:jc w:val="center"/>
        <w:rPr>
          <w:sz w:val="12"/>
          <w:szCs w:val="12"/>
        </w:rPr>
      </w:pPr>
    </w:p>
    <w:p w:rsidR="00DB3258" w:rsidRDefault="00DB3258" w:rsidP="00DB3258">
      <w:pPr>
        <w:pStyle w:val="Caption"/>
      </w:pPr>
      <w:bookmarkStart w:id="22" w:name="_Ref418991857"/>
      <w:bookmarkStart w:id="23" w:name="_Toc419006174"/>
      <w:r>
        <w:t xml:space="preserve">Figure </w:t>
      </w:r>
      <w:fldSimple w:instr=" SEQ Figure \* ARABIC ">
        <w:r w:rsidR="00864046">
          <w:rPr>
            <w:noProof/>
          </w:rPr>
          <w:t>6</w:t>
        </w:r>
      </w:fldSimple>
      <w:bookmarkEnd w:id="22"/>
      <w:r>
        <w:t xml:space="preserve"> – </w:t>
      </w:r>
      <w:r w:rsidR="00ED0F26">
        <w:t>Data Tip for the Displaying the Total Number of Medals Won by Poland and How Many were Bronze</w:t>
      </w:r>
      <w:bookmarkEnd w:id="23"/>
    </w:p>
    <w:p w:rsidR="00035435" w:rsidRDefault="00035435" w:rsidP="00035435"/>
    <w:p w:rsidR="00F248FB" w:rsidRDefault="00F248FB" w:rsidP="00F248FB">
      <w:pPr>
        <w:tabs>
          <w:tab w:val="left" w:pos="360"/>
        </w:tabs>
      </w:pPr>
      <w:r>
        <w:tab/>
        <w:t>Data tips are enabled in all of our application’s data visualizations.</w:t>
      </w:r>
    </w:p>
    <w:p w:rsidR="00F248FB" w:rsidRDefault="00F248FB" w:rsidP="00035435"/>
    <w:p w:rsidR="004C4A01" w:rsidRDefault="004C4A01" w:rsidP="00035435"/>
    <w:p w:rsidR="00035435" w:rsidRPr="008F743B" w:rsidRDefault="0088561F" w:rsidP="00035435">
      <w:pPr>
        <w:pStyle w:val="Heading3"/>
        <w:numPr>
          <w:ilvl w:val="2"/>
          <w:numId w:val="29"/>
        </w:numPr>
      </w:pPr>
      <w:bookmarkStart w:id="24" w:name="_Toc419006153"/>
      <w:r>
        <w:t>Multi-Y Graphs</w:t>
      </w:r>
      <w:bookmarkEnd w:id="24"/>
    </w:p>
    <w:p w:rsidR="00035435" w:rsidRDefault="00035435" w:rsidP="00035435">
      <w:pPr>
        <w:tabs>
          <w:tab w:val="left" w:pos="1440"/>
        </w:tabs>
      </w:pPr>
    </w:p>
    <w:p w:rsidR="00035435" w:rsidRDefault="00035435" w:rsidP="002246DC">
      <w:pPr>
        <w:tabs>
          <w:tab w:val="left" w:pos="360"/>
        </w:tabs>
      </w:pPr>
      <w:r>
        <w:tab/>
      </w:r>
      <w:r w:rsidR="002A1432">
        <w:t xml:space="preserve">When trying to identify a relationship between two distinct but related data variables, it is often not possible to use the same scale/axis to display them both.  In such cases, using multiple Y-axes is the </w:t>
      </w:r>
      <w:r w:rsidR="008F0D34">
        <w:t>best</w:t>
      </w:r>
      <w:r w:rsidR="002A1432">
        <w:t xml:space="preserve"> solution.  </w:t>
      </w:r>
      <w:r w:rsidR="008F0D34">
        <w:fldChar w:fldCharType="begin"/>
      </w:r>
      <w:r w:rsidR="008F0D34">
        <w:instrText xml:space="preserve"> REF _Ref418993265 \h </w:instrText>
      </w:r>
      <w:r w:rsidR="008F0D34">
        <w:fldChar w:fldCharType="separate"/>
      </w:r>
      <w:r w:rsidR="00864046">
        <w:t xml:space="preserve">Figure </w:t>
      </w:r>
      <w:r w:rsidR="00864046">
        <w:rPr>
          <w:noProof/>
        </w:rPr>
        <w:t>7</w:t>
      </w:r>
      <w:r w:rsidR="008F0D34">
        <w:fldChar w:fldCharType="end"/>
      </w:r>
      <w:r w:rsidR="008F0D34">
        <w:t xml:space="preserve"> has two Y-axes; on the left Y-axis, the population per Olympic medal is displayed while on the right Y-axis is the </w:t>
      </w:r>
      <w:r w:rsidR="003B1EDA">
        <w:t>number of medals one.  Note that the common X-axis is a set of countries.</w:t>
      </w:r>
    </w:p>
    <w:p w:rsidR="00035435" w:rsidRDefault="00035435" w:rsidP="00035435">
      <w:pPr>
        <w:tabs>
          <w:tab w:val="left" w:pos="360"/>
        </w:tabs>
      </w:pPr>
    </w:p>
    <w:p w:rsidR="002A1432" w:rsidRDefault="008F0D34" w:rsidP="002A1432">
      <w:pPr>
        <w:tabs>
          <w:tab w:val="left" w:pos="360"/>
        </w:tabs>
        <w:jc w:val="center"/>
      </w:pPr>
      <w:r>
        <w:rPr>
          <w:noProof/>
        </w:rPr>
        <w:pict>
          <v:rect id="_x0000_s1074" style="position:absolute;left:0;text-align:left;margin-left:384.45pt;margin-top:69.75pt;width:8.8pt;height:51.05pt;z-index:251666432" filled="f" strokecolor="#207a14" strokeweight="1.5pt"/>
        </w:pict>
      </w:r>
      <w:r>
        <w:rPr>
          <w:noProof/>
        </w:rPr>
        <w:pict>
          <v:rect id="_x0000_s1073" style="position:absolute;left:0;text-align:left;margin-left:132.65pt;margin-top:71.6pt;width:8.8pt;height:47.15pt;z-index:251665408" filled="f" strokecolor="#207a14" strokeweight="1.5pt"/>
        </w:pict>
      </w:r>
      <w:r>
        <w:rPr>
          <w:noProof/>
        </w:rPr>
        <w:drawing>
          <wp:inline distT="0" distB="0" distL="0" distR="0">
            <wp:extent cx="3411734" cy="2670772"/>
            <wp:effectExtent l="19050" t="19050" r="17266" b="15278"/>
            <wp:docPr id="44" name="Picture 43" descr="Multi-Y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Y Axis.png"/>
                    <pic:cNvPicPr/>
                  </pic:nvPicPr>
                  <pic:blipFill>
                    <a:blip r:embed="rId18" cstate="print"/>
                    <a:stretch>
                      <a:fillRect/>
                    </a:stretch>
                  </pic:blipFill>
                  <pic:spPr>
                    <a:xfrm>
                      <a:off x="0" y="0"/>
                      <a:ext cx="3412757" cy="2671573"/>
                    </a:xfrm>
                    <a:prstGeom prst="rect">
                      <a:avLst/>
                    </a:prstGeom>
                    <a:ln>
                      <a:solidFill>
                        <a:schemeClr val="accent1"/>
                      </a:solidFill>
                    </a:ln>
                  </pic:spPr>
                </pic:pic>
              </a:graphicData>
            </a:graphic>
          </wp:inline>
        </w:drawing>
      </w:r>
    </w:p>
    <w:p w:rsidR="002A1432" w:rsidRPr="00203340" w:rsidRDefault="002A1432" w:rsidP="002A1432">
      <w:pPr>
        <w:jc w:val="center"/>
        <w:rPr>
          <w:sz w:val="12"/>
          <w:szCs w:val="12"/>
        </w:rPr>
      </w:pPr>
    </w:p>
    <w:p w:rsidR="002A1432" w:rsidRDefault="002A1432" w:rsidP="002A1432">
      <w:pPr>
        <w:pStyle w:val="Caption"/>
      </w:pPr>
      <w:bookmarkStart w:id="25" w:name="_Ref418993265"/>
      <w:bookmarkStart w:id="26" w:name="_Toc419006175"/>
      <w:r>
        <w:t xml:space="preserve">Figure </w:t>
      </w:r>
      <w:fldSimple w:instr=" SEQ Figure \* ARABIC ">
        <w:r w:rsidR="00864046">
          <w:rPr>
            <w:noProof/>
          </w:rPr>
          <w:t>7</w:t>
        </w:r>
      </w:fldSimple>
      <w:bookmarkEnd w:id="25"/>
      <w:r>
        <w:t xml:space="preserve"> – Multi-Y Graph Comparing Population per Medal </w:t>
      </w:r>
      <w:r w:rsidR="008F0D34">
        <w:t>versus</w:t>
      </w:r>
      <w:r>
        <w:t xml:space="preserve"> Total Medals Won</w:t>
      </w:r>
      <w:bookmarkEnd w:id="26"/>
    </w:p>
    <w:p w:rsidR="002A1432" w:rsidRDefault="002A1432" w:rsidP="002A1432"/>
    <w:p w:rsidR="002E412B" w:rsidRDefault="000332CE" w:rsidP="00035435">
      <w:pPr>
        <w:tabs>
          <w:tab w:val="left" w:pos="360"/>
        </w:tabs>
      </w:pPr>
      <w:r>
        <w:lastRenderedPageBreak/>
        <w:tab/>
      </w:r>
      <w:r w:rsidR="00D63FB0">
        <w:t>Our application used m</w:t>
      </w:r>
      <w:r>
        <w:t>ulti-Y graphs in the following data visualizations:</w:t>
      </w:r>
    </w:p>
    <w:p w:rsidR="001A40F5" w:rsidRDefault="001A40F5" w:rsidP="00035435">
      <w:pPr>
        <w:tabs>
          <w:tab w:val="left" w:pos="360"/>
        </w:tabs>
      </w:pPr>
    </w:p>
    <w:p w:rsidR="002E412B" w:rsidRDefault="000332CE" w:rsidP="002E412B">
      <w:pPr>
        <w:pStyle w:val="ListParagraph"/>
        <w:numPr>
          <w:ilvl w:val="7"/>
          <w:numId w:val="29"/>
        </w:numPr>
        <w:ind w:hanging="360"/>
      </w:pPr>
      <w:fldSimple w:instr=" REF _Ref418978368 \h  \* MERGEFORMAT ">
        <w:r w:rsidR="00864046" w:rsidRPr="001B7157">
          <w:t>Dollars for Medals – Relation between a Nation’s GDP and the Number of Medals Won at the London 2012 Olympics</w:t>
        </w:r>
      </w:fldSimple>
    </w:p>
    <w:p w:rsidR="002E412B" w:rsidRDefault="002E412B" w:rsidP="002E412B"/>
    <w:p w:rsidR="002E412B" w:rsidRDefault="000332CE" w:rsidP="002E412B">
      <w:pPr>
        <w:pStyle w:val="ListParagraph"/>
        <w:numPr>
          <w:ilvl w:val="7"/>
          <w:numId w:val="29"/>
        </w:numPr>
        <w:ind w:hanging="360"/>
      </w:pPr>
      <w:fldSimple w:instr=" REF _Ref418980275 \h  \* MERGEFORMAT ">
        <w:r w:rsidR="00864046" w:rsidRPr="001B7157">
          <w:t>Quantifying the Most and Least Athletic Countries – Country Population per Medal at the London 2012 Olympic Games</w:t>
        </w:r>
      </w:fldSimple>
    </w:p>
    <w:p w:rsidR="002E412B" w:rsidRDefault="002E412B" w:rsidP="002E412B"/>
    <w:p w:rsidR="002E412B" w:rsidRDefault="000332CE" w:rsidP="002E412B">
      <w:pPr>
        <w:pStyle w:val="ListParagraph"/>
        <w:numPr>
          <w:ilvl w:val="7"/>
          <w:numId w:val="29"/>
        </w:numPr>
        <w:ind w:hanging="360"/>
      </w:pPr>
      <w:fldSimple w:instr=" REF _Ref418979919 \h  \* MERGEFORMAT ">
        <w:r w:rsidR="00864046" w:rsidRPr="001B7157">
          <w:t>Growth in the Number of Olympic Events</w:t>
        </w:r>
      </w:fldSimple>
    </w:p>
    <w:p w:rsidR="002E412B" w:rsidRDefault="002E412B" w:rsidP="002E412B"/>
    <w:p w:rsidR="002A1432" w:rsidRPr="002E412B" w:rsidRDefault="000332CE" w:rsidP="002E412B">
      <w:pPr>
        <w:pStyle w:val="ListParagraph"/>
        <w:numPr>
          <w:ilvl w:val="7"/>
          <w:numId w:val="29"/>
        </w:numPr>
        <w:ind w:hanging="360"/>
      </w:pPr>
      <w:fldSimple w:instr=" REF _Ref418977935 \h  \* MERGEFORMAT ">
        <w:r w:rsidR="00864046" w:rsidRPr="001B7157">
          <w:t>If Michael Phelps were a Country</w:t>
        </w:r>
      </w:fldSimple>
    </w:p>
    <w:p w:rsidR="00793A44" w:rsidRDefault="00793A44" w:rsidP="00793A44"/>
    <w:p w:rsidR="00793A44" w:rsidRDefault="00793A44" w:rsidP="00793A44"/>
    <w:p w:rsidR="00793A44" w:rsidRPr="008F743B" w:rsidRDefault="00793A44" w:rsidP="00793A44">
      <w:pPr>
        <w:pStyle w:val="Heading3"/>
        <w:numPr>
          <w:ilvl w:val="2"/>
          <w:numId w:val="29"/>
        </w:numPr>
      </w:pPr>
      <w:bookmarkStart w:id="27" w:name="_Toc419006154"/>
      <w:r>
        <w:t>Sortable Table</w:t>
      </w:r>
      <w:bookmarkEnd w:id="27"/>
    </w:p>
    <w:p w:rsidR="00793A44" w:rsidRDefault="00793A44" w:rsidP="00793A44">
      <w:pPr>
        <w:tabs>
          <w:tab w:val="left" w:pos="1440"/>
        </w:tabs>
      </w:pPr>
    </w:p>
    <w:p w:rsidR="00793A44" w:rsidRDefault="00793A44" w:rsidP="00793A44">
      <w:pPr>
        <w:tabs>
          <w:tab w:val="left" w:pos="360"/>
        </w:tabs>
      </w:pPr>
      <w:r>
        <w:tab/>
        <w:t xml:space="preserve">The Sortable Table design pattern is something of a misnomer as while it specifically mentions tables by name, the pattern applies to much more than that.  As shown in the in-class lecture material, it can also apply to bar graphs as well.  </w:t>
      </w:r>
    </w:p>
    <w:p w:rsidR="00793A44" w:rsidRDefault="00793A44" w:rsidP="00793A44">
      <w:pPr>
        <w:tabs>
          <w:tab w:val="left" w:pos="360"/>
        </w:tabs>
      </w:pPr>
    </w:p>
    <w:p w:rsidR="00793A44" w:rsidRDefault="00793A44" w:rsidP="00793A44">
      <w:pPr>
        <w:tabs>
          <w:tab w:val="left" w:pos="360"/>
        </w:tabs>
      </w:pPr>
      <w:r>
        <w:tab/>
        <w:t>In our application, the default was to always sort data according to the left Y-axis.  However, if the user wanted to sort according to the right Y-axis, s/he can do so by hovering the mouse over axis title and selecting sort ascending or descending.</w:t>
      </w:r>
      <w:r w:rsidR="0009461A">
        <w:t xml:space="preserve">  </w:t>
      </w:r>
    </w:p>
    <w:p w:rsidR="00793A44" w:rsidRDefault="00793A44" w:rsidP="00793A44">
      <w:pPr>
        <w:tabs>
          <w:tab w:val="left" w:pos="360"/>
        </w:tabs>
      </w:pPr>
    </w:p>
    <w:p w:rsidR="00870CA3" w:rsidRDefault="007530DE" w:rsidP="00870CA3">
      <w:pPr>
        <w:tabs>
          <w:tab w:val="left" w:pos="360"/>
        </w:tabs>
      </w:pPr>
      <w:r>
        <w:tab/>
      </w:r>
      <w:r>
        <w:fldChar w:fldCharType="begin"/>
      </w:r>
      <w:r>
        <w:instrText xml:space="preserve"> REF _Ref418995204 \h </w:instrText>
      </w:r>
      <w:r>
        <w:fldChar w:fldCharType="separate"/>
      </w:r>
      <w:r w:rsidR="00864046">
        <w:t xml:space="preserve">Figure </w:t>
      </w:r>
      <w:r w:rsidR="00864046">
        <w:rPr>
          <w:noProof/>
        </w:rPr>
        <w:t>8</w:t>
      </w:r>
      <w:r>
        <w:fldChar w:fldCharType="end"/>
      </w:r>
      <w:r>
        <w:t xml:space="preserve"> shows the same graph sorted by the left Y-axis (see left graph) and by the right Y-axis (see right graph).</w:t>
      </w:r>
    </w:p>
    <w:p w:rsidR="007530DE" w:rsidRDefault="007530DE" w:rsidP="00870CA3">
      <w:pPr>
        <w:tabs>
          <w:tab w:val="left" w:pos="360"/>
        </w:tabs>
      </w:pPr>
    </w:p>
    <w:p w:rsidR="00870CA3" w:rsidRDefault="00870CA3" w:rsidP="00870CA3">
      <w:pPr>
        <w:tabs>
          <w:tab w:val="left" w:pos="360"/>
        </w:tabs>
        <w:jc w:val="center"/>
      </w:pPr>
      <w:r>
        <w:rPr>
          <w:noProof/>
        </w:rPr>
        <w:drawing>
          <wp:inline distT="0" distB="0" distL="0" distR="0">
            <wp:extent cx="2963548" cy="2319923"/>
            <wp:effectExtent l="19050" t="19050" r="27302" b="23227"/>
            <wp:docPr id="51" name="Picture 50" descr="Population Per Me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png"/>
                    <pic:cNvPicPr/>
                  </pic:nvPicPr>
                  <pic:blipFill>
                    <a:blip r:embed="rId19" cstate="print"/>
                    <a:stretch>
                      <a:fillRect/>
                    </a:stretch>
                  </pic:blipFill>
                  <pic:spPr>
                    <a:xfrm>
                      <a:off x="0" y="0"/>
                      <a:ext cx="2962976" cy="2319475"/>
                    </a:xfrm>
                    <a:prstGeom prst="rect">
                      <a:avLst/>
                    </a:prstGeom>
                    <a:ln>
                      <a:solidFill>
                        <a:schemeClr val="accent1"/>
                      </a:solidFill>
                    </a:ln>
                  </pic:spPr>
                </pic:pic>
              </a:graphicData>
            </a:graphic>
          </wp:inline>
        </w:drawing>
      </w:r>
      <w:r>
        <w:tab/>
      </w:r>
      <w:r>
        <w:tab/>
      </w:r>
      <w:r>
        <w:rPr>
          <w:noProof/>
        </w:rPr>
        <w:drawing>
          <wp:inline distT="0" distB="0" distL="0" distR="0">
            <wp:extent cx="2760639" cy="2317603"/>
            <wp:effectExtent l="19050" t="19050" r="20661" b="25547"/>
            <wp:docPr id="50" name="Picture 49" descr="Population Per Medal Sorted By Righ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ulation Per Medal Sorted By Right Axis.png"/>
                    <pic:cNvPicPr/>
                  </pic:nvPicPr>
                  <pic:blipFill>
                    <a:blip r:embed="rId20" cstate="print"/>
                    <a:stretch>
                      <a:fillRect/>
                    </a:stretch>
                  </pic:blipFill>
                  <pic:spPr>
                    <a:xfrm>
                      <a:off x="0" y="0"/>
                      <a:ext cx="2766249" cy="2322313"/>
                    </a:xfrm>
                    <a:prstGeom prst="rect">
                      <a:avLst/>
                    </a:prstGeom>
                    <a:ln>
                      <a:solidFill>
                        <a:schemeClr val="accent1"/>
                      </a:solidFill>
                    </a:ln>
                  </pic:spPr>
                </pic:pic>
              </a:graphicData>
            </a:graphic>
          </wp:inline>
        </w:drawing>
      </w:r>
    </w:p>
    <w:p w:rsidR="00870CA3" w:rsidRPr="00203340" w:rsidRDefault="00870CA3" w:rsidP="00870CA3">
      <w:pPr>
        <w:jc w:val="center"/>
        <w:rPr>
          <w:sz w:val="12"/>
          <w:szCs w:val="12"/>
        </w:rPr>
      </w:pPr>
    </w:p>
    <w:p w:rsidR="00870CA3" w:rsidRDefault="00870CA3" w:rsidP="00870CA3">
      <w:pPr>
        <w:pStyle w:val="Caption"/>
      </w:pPr>
      <w:bookmarkStart w:id="28" w:name="_Ref418995160"/>
      <w:bookmarkStart w:id="29" w:name="_Ref418995204"/>
      <w:bookmarkStart w:id="30" w:name="_Toc419006176"/>
      <w:r>
        <w:t xml:space="preserve">Figure </w:t>
      </w:r>
      <w:fldSimple w:instr=" SEQ Figure \* ARABIC ">
        <w:r w:rsidR="00864046">
          <w:rPr>
            <w:noProof/>
          </w:rPr>
          <w:t>8</w:t>
        </w:r>
      </w:fldSimple>
      <w:bookmarkEnd w:id="29"/>
      <w:r>
        <w:t xml:space="preserve"> – </w:t>
      </w:r>
      <w:bookmarkEnd w:id="28"/>
      <w:r w:rsidR="00793E14">
        <w:t>Multi-Y Graph Sorted by</w:t>
      </w:r>
      <w:r w:rsidR="00143273">
        <w:t xml:space="preserve"> Either</w:t>
      </w:r>
      <w:r w:rsidR="00793E14">
        <w:t xml:space="preserve"> the Left </w:t>
      </w:r>
      <w:r w:rsidR="00143273">
        <w:t>or</w:t>
      </w:r>
      <w:r w:rsidR="00793E14">
        <w:t xml:space="preserve"> Right </w:t>
      </w:r>
      <w:r w:rsidR="00864046">
        <w:t>Y-Axis</w:t>
      </w:r>
      <w:bookmarkEnd w:id="30"/>
    </w:p>
    <w:p w:rsidR="00870CA3" w:rsidRDefault="00870CA3" w:rsidP="00870CA3"/>
    <w:p w:rsidR="00145CC6" w:rsidRDefault="00145CC6" w:rsidP="00145CC6">
      <w:pPr>
        <w:tabs>
          <w:tab w:val="left" w:pos="360"/>
        </w:tabs>
      </w:pPr>
      <w:r>
        <w:tab/>
        <w:t xml:space="preserve">Our application supports sortable tables on the data visualizations with multiple Y-graphs namely: </w:t>
      </w:r>
    </w:p>
    <w:p w:rsidR="00662CC8" w:rsidRDefault="00662CC8" w:rsidP="00662CC8">
      <w:pPr>
        <w:tabs>
          <w:tab w:val="left" w:pos="360"/>
        </w:tabs>
      </w:pPr>
    </w:p>
    <w:p w:rsidR="00662CC8" w:rsidRDefault="00662CC8" w:rsidP="00662CC8">
      <w:pPr>
        <w:pStyle w:val="ListParagraph"/>
        <w:numPr>
          <w:ilvl w:val="7"/>
          <w:numId w:val="29"/>
        </w:numPr>
        <w:ind w:hanging="360"/>
      </w:pPr>
      <w:fldSimple w:instr=" REF _Ref418978368 \h  \* MERGEFORMAT ">
        <w:r w:rsidR="00864046" w:rsidRPr="001B7157">
          <w:t>Dollars for Medals – Relation between a Nation’s GDP and the Number of Medals Won at the London 2012 Olympics</w:t>
        </w:r>
      </w:fldSimple>
    </w:p>
    <w:p w:rsidR="00662CC8" w:rsidRDefault="00662CC8" w:rsidP="00662CC8"/>
    <w:p w:rsidR="00662CC8" w:rsidRDefault="00662CC8" w:rsidP="00662CC8">
      <w:pPr>
        <w:pStyle w:val="ListParagraph"/>
        <w:numPr>
          <w:ilvl w:val="7"/>
          <w:numId w:val="29"/>
        </w:numPr>
        <w:ind w:hanging="360"/>
      </w:pPr>
      <w:fldSimple w:instr=" REF _Ref418980275 \h  \* MERGEFORMAT ">
        <w:r w:rsidR="00864046" w:rsidRPr="001B7157">
          <w:t>Quantifying the Most and Least Athletic Countries – Country Population per Medal at the London 2012 Olympic Games</w:t>
        </w:r>
      </w:fldSimple>
    </w:p>
    <w:p w:rsidR="00662CC8" w:rsidRDefault="00662CC8" w:rsidP="00662CC8"/>
    <w:p w:rsidR="00662CC8" w:rsidRDefault="00662CC8" w:rsidP="00662CC8">
      <w:pPr>
        <w:pStyle w:val="ListParagraph"/>
        <w:numPr>
          <w:ilvl w:val="7"/>
          <w:numId w:val="29"/>
        </w:numPr>
        <w:ind w:hanging="360"/>
      </w:pPr>
      <w:fldSimple w:instr=" REF _Ref418979919 \h  \* MERGEFORMAT ">
        <w:r w:rsidR="00864046" w:rsidRPr="001B7157">
          <w:t>Growth in the Number of Olympic Events</w:t>
        </w:r>
      </w:fldSimple>
    </w:p>
    <w:p w:rsidR="00662CC8" w:rsidRDefault="00662CC8" w:rsidP="00662CC8"/>
    <w:p w:rsidR="00662CC8" w:rsidRPr="002E412B" w:rsidRDefault="00662CC8" w:rsidP="00662CC8">
      <w:pPr>
        <w:pStyle w:val="ListParagraph"/>
        <w:numPr>
          <w:ilvl w:val="7"/>
          <w:numId w:val="29"/>
        </w:numPr>
        <w:ind w:hanging="360"/>
      </w:pPr>
      <w:fldSimple w:instr=" REF _Ref418977935 \h  \* MERGEFORMAT ">
        <w:r w:rsidR="00864046" w:rsidRPr="001B7157">
          <w:t>If Michael Phelps were a Country</w:t>
        </w:r>
      </w:fldSimple>
    </w:p>
    <w:p w:rsidR="00DB3258" w:rsidRDefault="00DB3258" w:rsidP="0069374B">
      <w:pPr>
        <w:tabs>
          <w:tab w:val="left" w:pos="360"/>
        </w:tabs>
      </w:pPr>
    </w:p>
    <w:p w:rsidR="008141AD" w:rsidRDefault="008141AD" w:rsidP="0069374B">
      <w:pPr>
        <w:tabs>
          <w:tab w:val="left" w:pos="360"/>
        </w:tabs>
      </w:pPr>
    </w:p>
    <w:p w:rsidR="008F0A98" w:rsidRPr="008F743B" w:rsidRDefault="00C331AE" w:rsidP="008F0A98">
      <w:pPr>
        <w:pStyle w:val="Heading2"/>
      </w:pPr>
      <w:bookmarkStart w:id="31" w:name="_Toc419006155"/>
      <w:r>
        <w:t xml:space="preserve">GitHub </w:t>
      </w:r>
      <w:r w:rsidR="006E1719">
        <w:t>–</w:t>
      </w:r>
      <w:r>
        <w:t xml:space="preserve"> </w:t>
      </w:r>
      <w:r w:rsidR="006E1719">
        <w:t>The Application Runtime Platform</w:t>
      </w:r>
      <w:bookmarkEnd w:id="31"/>
    </w:p>
    <w:p w:rsidR="008F0A98" w:rsidRDefault="008F0A98" w:rsidP="008F0A98">
      <w:pPr>
        <w:tabs>
          <w:tab w:val="left" w:pos="360"/>
        </w:tabs>
      </w:pPr>
    </w:p>
    <w:p w:rsidR="008F29DC" w:rsidRDefault="008F0A98" w:rsidP="008F0A98">
      <w:pPr>
        <w:tabs>
          <w:tab w:val="left" w:pos="360"/>
        </w:tabs>
      </w:pPr>
      <w:r>
        <w:tab/>
      </w:r>
      <w:r w:rsidR="00CE4465">
        <w:t xml:space="preserve">Throughout the semester, Team Thundercats used </w:t>
      </w:r>
      <w:r>
        <w:t>GitHub</w:t>
      </w:r>
      <w:r w:rsidR="00CE4465">
        <w:t xml:space="preserve"> as our revision control repository.  One of </w:t>
      </w:r>
      <w:r>
        <w:t>GitHub</w:t>
      </w:r>
      <w:r w:rsidR="00CE4465">
        <w:t xml:space="preserve">’s lesser known features is that built into every </w:t>
      </w:r>
      <w:r>
        <w:t>GitHub</w:t>
      </w:r>
      <w:r w:rsidR="00CE4465">
        <w:t xml:space="preserve"> repository is a free web server.  To run our application, we recommend that you access our </w:t>
      </w:r>
      <w:r>
        <w:t>GitHub</w:t>
      </w:r>
      <w:r w:rsidR="00CE4465">
        <w:t xml:space="preserve"> page directly.  </w:t>
      </w:r>
      <w:r w:rsidR="0077470B">
        <w:t xml:space="preserve">A link to the </w:t>
      </w:r>
      <w:r w:rsidR="00694F17">
        <w:t xml:space="preserve">application’s home page is below. </w:t>
      </w:r>
      <w:r w:rsidR="0077470B">
        <w:t xml:space="preserve"> </w:t>
      </w:r>
    </w:p>
    <w:p w:rsidR="008F0A98" w:rsidRDefault="008F0A98" w:rsidP="008F0A98">
      <w:pPr>
        <w:tabs>
          <w:tab w:val="left" w:pos="360"/>
        </w:tabs>
      </w:pPr>
    </w:p>
    <w:p w:rsidR="0077470B" w:rsidRDefault="0077470B" w:rsidP="008F0A98">
      <w:pPr>
        <w:jc w:val="center"/>
      </w:pPr>
      <w:hyperlink r:id="rId21" w:history="1">
        <w:r w:rsidRPr="00A2610E">
          <w:rPr>
            <w:rStyle w:val="Hyperlink"/>
          </w:rPr>
          <w:t>http://rawgit.com/ZaydH/CS235/master/Final_Project/index.html</w:t>
        </w:r>
      </w:hyperlink>
    </w:p>
    <w:p w:rsidR="00CE4465" w:rsidRDefault="00CE4465" w:rsidP="00CE4465"/>
    <w:p w:rsidR="0065108B" w:rsidRDefault="008F0A98" w:rsidP="008F0A98">
      <w:pPr>
        <w:tabs>
          <w:tab w:val="left" w:pos="360"/>
        </w:tabs>
      </w:pPr>
      <w:r>
        <w:tab/>
      </w:r>
      <w:r w:rsidR="0065108B" w:rsidRPr="0065108B">
        <w:t>As a s</w:t>
      </w:r>
      <w:r w:rsidR="0065108B">
        <w:t>ervice to future students, we will keep our project live in perpetuity as part of our group</w:t>
      </w:r>
      <w:r w:rsidR="005F52D2">
        <w:t>’</w:t>
      </w:r>
      <w:r w:rsidR="0065108B">
        <w:t xml:space="preserve">s </w:t>
      </w:r>
      <w:r>
        <w:t>GitHub</w:t>
      </w:r>
      <w:r w:rsidR="0065108B">
        <w:t xml:space="preserve"> repository.</w:t>
      </w:r>
      <w:r w:rsidR="002B52A4">
        <w:t xml:space="preserve">  It is our humble recommendation that for </w:t>
      </w:r>
      <w:r w:rsidR="00FB47B5">
        <w:t>subsequent</w:t>
      </w:r>
      <w:r w:rsidR="002B52A4">
        <w:t xml:space="preserve"> classes, it be a requirement that the students publish their projects to a course </w:t>
      </w:r>
      <w:r>
        <w:t>GitHub</w:t>
      </w:r>
      <w:r w:rsidR="002B52A4">
        <w:t xml:space="preserve"> repository so future students may view them easily for inspiration, ideas, and to better understand the professor’s expectations.</w:t>
      </w:r>
    </w:p>
    <w:p w:rsidR="0065108B" w:rsidRDefault="0065108B" w:rsidP="00CE4465"/>
    <w:p w:rsidR="0065108B" w:rsidRDefault="0065108B" w:rsidP="00CE4465"/>
    <w:p w:rsidR="00CE4465" w:rsidRPr="008F743B" w:rsidRDefault="00CE4465" w:rsidP="00CE4465">
      <w:pPr>
        <w:pStyle w:val="Heading1"/>
      </w:pPr>
      <w:bookmarkStart w:id="32" w:name="_Toc419006156"/>
      <w:r>
        <w:t>Data Sources</w:t>
      </w:r>
      <w:bookmarkEnd w:id="32"/>
    </w:p>
    <w:p w:rsidR="00CE4465" w:rsidRPr="00F64A4A" w:rsidRDefault="00CE4465" w:rsidP="00CE4465"/>
    <w:p w:rsidR="00CE4465" w:rsidRDefault="00CE4465" w:rsidP="00CE4465">
      <w:pPr>
        <w:tabs>
          <w:tab w:val="left" w:pos="360"/>
        </w:tabs>
      </w:pPr>
      <w:r>
        <w:tab/>
        <w:t xml:space="preserve">Multiple different data sources were used to generate the different data visualizations included with our applications.  Below is a list of the </w:t>
      </w:r>
      <w:r w:rsidR="000A0845">
        <w:t>data sources we used; included with each is a reference to the data visualization where the data set was used:</w:t>
      </w:r>
    </w:p>
    <w:p w:rsidR="00147EBE" w:rsidRDefault="00147EBE" w:rsidP="007C19C7"/>
    <w:p w:rsidR="00147EBE" w:rsidRPr="001954D3" w:rsidRDefault="00147EBE" w:rsidP="00147EBE">
      <w:pPr>
        <w:pStyle w:val="ListParagraph"/>
        <w:numPr>
          <w:ilvl w:val="0"/>
          <w:numId w:val="26"/>
        </w:numPr>
        <w:rPr>
          <w:b/>
          <w:color w:val="207A14"/>
        </w:rPr>
      </w:pPr>
      <w:r>
        <w:rPr>
          <w:b/>
          <w:color w:val="207A14"/>
        </w:rPr>
        <w:t>Olympic Medal Wins by Games</w:t>
      </w:r>
    </w:p>
    <w:p w:rsidR="00147EBE" w:rsidRPr="00147EBE" w:rsidRDefault="00147EBE" w:rsidP="00147EBE">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147EBE" w:rsidRPr="00147EBE" w:rsidRDefault="00147EBE" w:rsidP="00147EBE">
      <w:pPr>
        <w:pStyle w:val="ListParagraph"/>
        <w:numPr>
          <w:ilvl w:val="1"/>
          <w:numId w:val="26"/>
        </w:numPr>
        <w:rPr>
          <w:b/>
        </w:rPr>
      </w:pPr>
      <w:r w:rsidRPr="00147EBE">
        <w:rPr>
          <w:b/>
        </w:rPr>
        <w:t xml:space="preserve">Data Source: </w:t>
      </w:r>
      <w:hyperlink r:id="rId22" w:history="1">
        <w:r w:rsidRPr="00A2610E">
          <w:rPr>
            <w:rStyle w:val="Hyperlink"/>
          </w:rPr>
          <w:t>http://chandoo.org/wp/2008/08/06/olympic-medal-country-year-excel-bubble-chart/</w:t>
        </w:r>
      </w:hyperlink>
    </w:p>
    <w:p w:rsidR="00147EBE" w:rsidRPr="00147EBE" w:rsidRDefault="00147EBE" w:rsidP="00147EBE">
      <w:pPr>
        <w:pStyle w:val="ListParagraph"/>
        <w:numPr>
          <w:ilvl w:val="1"/>
          <w:numId w:val="26"/>
        </w:numPr>
        <w:rPr>
          <w:b/>
        </w:rPr>
      </w:pPr>
      <w:r w:rsidRPr="00C213A5">
        <w:rPr>
          <w:b/>
        </w:rPr>
        <w:t xml:space="preserve">Data Visualization: </w:t>
      </w:r>
      <w:fldSimple w:instr=" REF _Ref418973742 \h  \* MERGEFORMAT ">
        <w:r w:rsidR="00864046" w:rsidRPr="001B7157">
          <w:t>Effect of Geopolitics on Olympic Medal Wins – Charting the Rise and Fall of Superpowers</w:t>
        </w:r>
      </w:fldSimple>
    </w:p>
    <w:p w:rsidR="00147EBE" w:rsidRPr="00147EBE" w:rsidRDefault="00147EBE" w:rsidP="00147EBE">
      <w:pPr>
        <w:pStyle w:val="ListParagraph"/>
        <w:numPr>
          <w:ilvl w:val="0"/>
          <w:numId w:val="0"/>
        </w:numPr>
        <w:ind w:left="1080"/>
        <w:rPr>
          <w:b/>
        </w:rPr>
      </w:pPr>
    </w:p>
    <w:p w:rsidR="007C19C7" w:rsidRPr="001954D3" w:rsidRDefault="007C19C7" w:rsidP="007C19C7">
      <w:pPr>
        <w:pStyle w:val="ListParagraph"/>
        <w:numPr>
          <w:ilvl w:val="0"/>
          <w:numId w:val="26"/>
        </w:numPr>
        <w:rPr>
          <w:b/>
          <w:color w:val="207A14"/>
        </w:rPr>
      </w:pPr>
      <w:r>
        <w:rPr>
          <w:b/>
          <w:color w:val="207A14"/>
        </w:rPr>
        <w:t>United States</w:t>
      </w:r>
      <w:r w:rsidRPr="001954D3">
        <w:rPr>
          <w:b/>
          <w:color w:val="207A14"/>
        </w:rPr>
        <w:t>’ Olympic Medals Won by Games</w:t>
      </w:r>
    </w:p>
    <w:p w:rsidR="007C19C7" w:rsidRPr="00642B06" w:rsidRDefault="007C19C7" w:rsidP="007C19C7">
      <w:pPr>
        <w:pStyle w:val="ListParagraph"/>
        <w:numPr>
          <w:ilvl w:val="1"/>
          <w:numId w:val="26"/>
        </w:numPr>
        <w:rPr>
          <w:b/>
        </w:rPr>
      </w:pPr>
      <w:r>
        <w:rPr>
          <w:b/>
        </w:rPr>
        <w:t xml:space="preserve">Description: </w:t>
      </w:r>
      <w:r>
        <w:t>This dataset lists the number of gold, silver, and bronze medals won by the United States at each summer Olympic Games.</w:t>
      </w:r>
    </w:p>
    <w:p w:rsidR="007C19C7" w:rsidRPr="00C213A5" w:rsidRDefault="007C19C7" w:rsidP="007C19C7">
      <w:pPr>
        <w:pStyle w:val="ListParagraph"/>
        <w:numPr>
          <w:ilvl w:val="1"/>
          <w:numId w:val="26"/>
        </w:numPr>
        <w:rPr>
          <w:b/>
        </w:rPr>
      </w:pPr>
      <w:r w:rsidRPr="00C213A5">
        <w:rPr>
          <w:b/>
        </w:rPr>
        <w:lastRenderedPageBreak/>
        <w:t xml:space="preserve">Data Source: </w:t>
      </w:r>
      <w:hyperlink r:id="rId23" w:history="1">
        <w:r w:rsidRPr="00A2610E">
          <w:rPr>
            <w:rStyle w:val="Hyperlink"/>
          </w:rPr>
          <w:t>http://www.olympic.org/united-states-of-america</w:t>
        </w:r>
      </w:hyperlink>
      <w:r>
        <w:t xml:space="preserve"> </w:t>
      </w:r>
    </w:p>
    <w:p w:rsidR="007C19C7" w:rsidRDefault="007C19C7" w:rsidP="007C19C7">
      <w:pPr>
        <w:pStyle w:val="ListParagraph"/>
        <w:numPr>
          <w:ilvl w:val="1"/>
          <w:numId w:val="26"/>
        </w:numPr>
        <w:rPr>
          <w:b/>
        </w:rPr>
      </w:pPr>
      <w:r w:rsidRPr="00C213A5">
        <w:rPr>
          <w:b/>
        </w:rPr>
        <w:t>Data Visualization</w:t>
      </w:r>
      <w:r>
        <w:rPr>
          <w:b/>
        </w:rPr>
        <w:t>s</w:t>
      </w:r>
      <w:r w:rsidRPr="00C213A5">
        <w:rPr>
          <w:b/>
        </w:rPr>
        <w:t xml:space="preserve">: </w:t>
      </w:r>
    </w:p>
    <w:p w:rsidR="007C19C7" w:rsidRDefault="007C19C7" w:rsidP="007C19C7">
      <w:pPr>
        <w:pStyle w:val="ListParagraph"/>
        <w:numPr>
          <w:ilvl w:val="2"/>
          <w:numId w:val="26"/>
        </w:numPr>
        <w:tabs>
          <w:tab w:val="clear" w:pos="1080"/>
        </w:tabs>
      </w:pPr>
      <w:fldSimple w:instr=" REF _Ref418973742 \h  \* MERGEFORMAT ">
        <w:r w:rsidR="00864046" w:rsidRPr="001B7157">
          <w:t>Effect of Geopolitics on Olympic Medal Wins – Charting the Rise and Fall of Superpowers</w:t>
        </w:r>
      </w:fldSimple>
    </w:p>
    <w:p w:rsidR="007C19C7" w:rsidRPr="002D7059" w:rsidRDefault="007C19C7" w:rsidP="007C19C7">
      <w:pPr>
        <w:pStyle w:val="ListParagraph"/>
        <w:numPr>
          <w:ilvl w:val="2"/>
          <w:numId w:val="26"/>
        </w:numPr>
        <w:tabs>
          <w:tab w:val="clear" w:pos="1080"/>
        </w:tabs>
      </w:pPr>
      <w:fldSimple w:instr=" REF _Ref418980759 \h  \* MERGEFORMAT ">
        <w:r w:rsidR="00864046" w:rsidRPr="001B7157">
          <w:t>United States Medal Wins – A Home Advantage</w:t>
        </w:r>
      </w:fldSimple>
    </w:p>
    <w:p w:rsidR="007C19C7" w:rsidRPr="003925AC" w:rsidRDefault="007C19C7" w:rsidP="003925AC"/>
    <w:p w:rsidR="00D01B25" w:rsidRPr="001954D3" w:rsidRDefault="00D01B25" w:rsidP="00B67EB8">
      <w:pPr>
        <w:pStyle w:val="ListParagraph"/>
        <w:numPr>
          <w:ilvl w:val="0"/>
          <w:numId w:val="26"/>
        </w:numPr>
        <w:rPr>
          <w:b/>
          <w:color w:val="207A14"/>
        </w:rPr>
      </w:pPr>
      <w:r w:rsidRPr="001954D3">
        <w:rPr>
          <w:b/>
          <w:color w:val="207A14"/>
        </w:rPr>
        <w:t>China’s Olympic Medals Won by Games</w:t>
      </w:r>
    </w:p>
    <w:p w:rsidR="00BE5979" w:rsidRPr="00642B06" w:rsidRDefault="00BE5979" w:rsidP="00B67EB8">
      <w:pPr>
        <w:pStyle w:val="ListParagraph"/>
        <w:numPr>
          <w:ilvl w:val="1"/>
          <w:numId w:val="26"/>
        </w:numPr>
        <w:rPr>
          <w:b/>
        </w:rPr>
      </w:pPr>
      <w:r>
        <w:rPr>
          <w:b/>
        </w:rPr>
        <w:t xml:space="preserve">Description: </w:t>
      </w:r>
      <w:r>
        <w:t>This dataset lists the number of gold, silver, and bronze medals won by</w:t>
      </w:r>
      <w:r w:rsidR="00642B06">
        <w:t xml:space="preserve"> the People’s Republic of</w:t>
      </w:r>
      <w:r>
        <w:t xml:space="preserve"> China at each summer Olympic </w:t>
      </w:r>
      <w:r w:rsidR="00B57856">
        <w:t>Games</w:t>
      </w:r>
      <w:r>
        <w:t>.</w:t>
      </w:r>
    </w:p>
    <w:p w:rsidR="00C213A5" w:rsidRPr="00C213A5" w:rsidRDefault="00D01B25" w:rsidP="00B67EB8">
      <w:pPr>
        <w:pStyle w:val="ListParagraph"/>
        <w:numPr>
          <w:ilvl w:val="1"/>
          <w:numId w:val="26"/>
        </w:numPr>
        <w:rPr>
          <w:b/>
        </w:rPr>
      </w:pPr>
      <w:r w:rsidRPr="00C213A5">
        <w:rPr>
          <w:b/>
        </w:rPr>
        <w:t xml:space="preserve">Data Source: </w:t>
      </w:r>
      <w:hyperlink r:id="rId24" w:history="1">
        <w:r w:rsidR="00C213A5" w:rsidRPr="00A2610E">
          <w:rPr>
            <w:rStyle w:val="Hyperlink"/>
          </w:rPr>
          <w:t>http://www.olympic.org/people-s-republic-of-china</w:t>
        </w:r>
      </w:hyperlink>
      <w:r w:rsidR="00C213A5">
        <w:t xml:space="preserve"> </w:t>
      </w:r>
    </w:p>
    <w:p w:rsidR="007C19C7" w:rsidRPr="00E65A0B" w:rsidRDefault="00D01B25" w:rsidP="00E65A0B">
      <w:pPr>
        <w:pStyle w:val="ListParagraph"/>
        <w:numPr>
          <w:ilvl w:val="1"/>
          <w:numId w:val="26"/>
        </w:numPr>
        <w:rPr>
          <w:b/>
        </w:rPr>
      </w:pPr>
      <w:r w:rsidRPr="00C213A5">
        <w:rPr>
          <w:b/>
        </w:rPr>
        <w:t xml:space="preserve">Data Visualization: </w:t>
      </w:r>
      <w:fldSimple w:instr=" REF _Ref418973742 \h  \* MERGEFORMAT ">
        <w:r w:rsidR="00864046" w:rsidRPr="001B7157">
          <w:t>Effect of Geopolitics on Olympic Medal Wins – Charting the Rise and Fall of Superpowers</w:t>
        </w:r>
      </w:fldSimple>
    </w:p>
    <w:p w:rsidR="00E65A0B" w:rsidRPr="003925AC" w:rsidRDefault="00E65A0B" w:rsidP="00E65A0B"/>
    <w:p w:rsidR="00E65A0B" w:rsidRPr="001954D3" w:rsidRDefault="00147EBE" w:rsidP="00E65A0B">
      <w:pPr>
        <w:pStyle w:val="ListParagraph"/>
        <w:numPr>
          <w:ilvl w:val="0"/>
          <w:numId w:val="26"/>
        </w:numPr>
        <w:rPr>
          <w:b/>
          <w:color w:val="207A14"/>
        </w:rPr>
      </w:pPr>
      <w:r>
        <w:rPr>
          <w:b/>
          <w:color w:val="207A14"/>
        </w:rPr>
        <w:t>Soviet Union</w:t>
      </w:r>
      <w:r w:rsidR="00E65A0B" w:rsidRPr="001954D3">
        <w:rPr>
          <w:b/>
          <w:color w:val="207A14"/>
        </w:rPr>
        <w:t>’</w:t>
      </w:r>
      <w:r>
        <w:rPr>
          <w:b/>
          <w:color w:val="207A14"/>
        </w:rPr>
        <w:t>s</w:t>
      </w:r>
      <w:r w:rsidR="00E65A0B" w:rsidRPr="001954D3">
        <w:rPr>
          <w:b/>
          <w:color w:val="207A14"/>
        </w:rPr>
        <w:t xml:space="preserve"> Olympic Medals Won by Games</w:t>
      </w:r>
    </w:p>
    <w:p w:rsidR="00E65A0B" w:rsidRPr="00642B06" w:rsidRDefault="00E65A0B" w:rsidP="00E65A0B">
      <w:pPr>
        <w:pStyle w:val="ListParagraph"/>
        <w:numPr>
          <w:ilvl w:val="1"/>
          <w:numId w:val="26"/>
        </w:numPr>
        <w:rPr>
          <w:b/>
        </w:rPr>
      </w:pPr>
      <w:r>
        <w:rPr>
          <w:b/>
        </w:rPr>
        <w:t xml:space="preserve">Description: </w:t>
      </w:r>
      <w:r>
        <w:t xml:space="preserve">This dataset lists the number of gold, silver, and bronze medals won by </w:t>
      </w:r>
      <w:r w:rsidR="000361DA">
        <w:t>the Soviet</w:t>
      </w:r>
      <w:r>
        <w:t xml:space="preserve"> </w:t>
      </w:r>
      <w:r w:rsidR="00412924">
        <w:t xml:space="preserve">Union </w:t>
      </w:r>
      <w:r>
        <w:t>at each summer Olympic Games.</w:t>
      </w:r>
    </w:p>
    <w:p w:rsidR="00E65A0B" w:rsidRPr="00C213A5" w:rsidRDefault="00E65A0B" w:rsidP="00E65A0B">
      <w:pPr>
        <w:pStyle w:val="ListParagraph"/>
        <w:numPr>
          <w:ilvl w:val="1"/>
          <w:numId w:val="26"/>
        </w:numPr>
        <w:rPr>
          <w:b/>
        </w:rPr>
      </w:pPr>
      <w:r w:rsidRPr="00C213A5">
        <w:rPr>
          <w:b/>
        </w:rPr>
        <w:t xml:space="preserve">Data Source: </w:t>
      </w:r>
      <w:hyperlink r:id="rId25" w:history="1">
        <w:r w:rsidR="00336072" w:rsidRPr="00A2610E">
          <w:rPr>
            <w:rStyle w:val="Hyperlink"/>
          </w:rPr>
          <w:t>http://www.pbs.org/redfiles/sports/stry/medals.htm</w:t>
        </w:r>
      </w:hyperlink>
    </w:p>
    <w:p w:rsidR="00E65A0B" w:rsidRPr="0050728B" w:rsidRDefault="00E65A0B" w:rsidP="003360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864046" w:rsidRPr="001B7157">
          <w:t>Effect of Geopolitics on Olympic Medal Wins – Charting the Rise and Fall of Superpowers</w:t>
        </w:r>
      </w:fldSimple>
    </w:p>
    <w:p w:rsidR="00656472" w:rsidRPr="003925AC" w:rsidRDefault="00656472" w:rsidP="00656472"/>
    <w:p w:rsidR="00656472" w:rsidRPr="001954D3" w:rsidRDefault="00656472" w:rsidP="00656472">
      <w:pPr>
        <w:pStyle w:val="ListParagraph"/>
        <w:numPr>
          <w:ilvl w:val="0"/>
          <w:numId w:val="26"/>
        </w:numPr>
        <w:rPr>
          <w:b/>
          <w:color w:val="207A14"/>
        </w:rPr>
      </w:pPr>
      <w:r>
        <w:rPr>
          <w:b/>
          <w:color w:val="207A14"/>
        </w:rPr>
        <w:t xml:space="preserve">The Russian </w:t>
      </w:r>
      <w:r w:rsidR="002E5489">
        <w:rPr>
          <w:b/>
          <w:color w:val="207A14"/>
        </w:rPr>
        <w:t>Federation’</w:t>
      </w:r>
      <w:r w:rsidR="002E5489" w:rsidRPr="001954D3">
        <w:rPr>
          <w:b/>
          <w:color w:val="207A14"/>
        </w:rPr>
        <w:t>s</w:t>
      </w:r>
      <w:r w:rsidRPr="001954D3">
        <w:rPr>
          <w:b/>
          <w:color w:val="207A14"/>
        </w:rPr>
        <w:t xml:space="preserve"> Olympic Medals Won by Games</w:t>
      </w:r>
    </w:p>
    <w:p w:rsidR="00656472" w:rsidRPr="00642B06" w:rsidRDefault="00656472" w:rsidP="00656472">
      <w:pPr>
        <w:pStyle w:val="ListParagraph"/>
        <w:numPr>
          <w:ilvl w:val="1"/>
          <w:numId w:val="26"/>
        </w:numPr>
        <w:rPr>
          <w:b/>
        </w:rPr>
      </w:pPr>
      <w:r>
        <w:rPr>
          <w:b/>
        </w:rPr>
        <w:t xml:space="preserve">Description: </w:t>
      </w:r>
      <w:r>
        <w:t xml:space="preserve">This dataset lists the number of gold, silver, and bronze medals won by the </w:t>
      </w:r>
      <w:r w:rsidR="002E5489">
        <w:t>Russian Federation</w:t>
      </w:r>
      <w:r>
        <w:t xml:space="preserve"> at each summer Olympic Games.</w:t>
      </w:r>
    </w:p>
    <w:p w:rsidR="00656472" w:rsidRPr="00C213A5" w:rsidRDefault="00656472" w:rsidP="00656472">
      <w:pPr>
        <w:pStyle w:val="ListParagraph"/>
        <w:numPr>
          <w:ilvl w:val="1"/>
          <w:numId w:val="26"/>
        </w:numPr>
        <w:rPr>
          <w:b/>
        </w:rPr>
      </w:pPr>
      <w:r w:rsidRPr="00C213A5">
        <w:rPr>
          <w:b/>
        </w:rPr>
        <w:t xml:space="preserve">Data Source: </w:t>
      </w:r>
      <w:hyperlink r:id="rId26" w:history="1">
        <w:r w:rsidR="00887CD3" w:rsidRPr="00A2610E">
          <w:rPr>
            <w:rStyle w:val="Hyperlink"/>
          </w:rPr>
          <w:t>http://www.olympic.org/russian-federation</w:t>
        </w:r>
      </w:hyperlink>
    </w:p>
    <w:p w:rsidR="00656472" w:rsidRPr="0050728B" w:rsidRDefault="00656472" w:rsidP="00656472">
      <w:pPr>
        <w:pStyle w:val="ListParagraph"/>
        <w:numPr>
          <w:ilvl w:val="1"/>
          <w:numId w:val="26"/>
        </w:numPr>
        <w:rPr>
          <w:b/>
        </w:rPr>
      </w:pPr>
      <w:r w:rsidRPr="00C213A5">
        <w:rPr>
          <w:b/>
        </w:rPr>
        <w:t>Data Visualization</w:t>
      </w:r>
      <w:r>
        <w:rPr>
          <w:b/>
        </w:rPr>
        <w:t>s</w:t>
      </w:r>
      <w:r w:rsidRPr="00C213A5">
        <w:rPr>
          <w:b/>
        </w:rPr>
        <w:t xml:space="preserve">: </w:t>
      </w:r>
      <w:fldSimple w:instr=" REF _Ref418973742 \h  \* MERGEFORMAT ">
        <w:r w:rsidR="00864046" w:rsidRPr="001B7157">
          <w:t>Effect of Geopolitics on Olympic Medal Wins – Charting the Rise and Fall of Superpowers</w:t>
        </w:r>
      </w:fldSimple>
    </w:p>
    <w:p w:rsidR="0050728B" w:rsidRPr="003925AC" w:rsidRDefault="0050728B" w:rsidP="0050728B"/>
    <w:p w:rsidR="0050728B" w:rsidRPr="001954D3" w:rsidRDefault="00E7614F" w:rsidP="0050728B">
      <w:pPr>
        <w:pStyle w:val="ListParagraph"/>
        <w:numPr>
          <w:ilvl w:val="0"/>
          <w:numId w:val="26"/>
        </w:numPr>
        <w:rPr>
          <w:b/>
          <w:color w:val="207A14"/>
        </w:rPr>
      </w:pPr>
      <w:r>
        <w:rPr>
          <w:b/>
          <w:color w:val="207A14"/>
        </w:rPr>
        <w:t>Germany</w:t>
      </w:r>
      <w:r w:rsidR="0050728B">
        <w:rPr>
          <w:b/>
          <w:color w:val="207A14"/>
        </w:rPr>
        <w:t>’</w:t>
      </w:r>
      <w:r w:rsidR="0050728B" w:rsidRPr="001954D3">
        <w:rPr>
          <w:b/>
          <w:color w:val="207A14"/>
        </w:rPr>
        <w:t>s Olympic Medals Won by Games</w:t>
      </w:r>
    </w:p>
    <w:p w:rsidR="0050728B" w:rsidRPr="00642B06" w:rsidRDefault="0050728B" w:rsidP="0050728B">
      <w:pPr>
        <w:pStyle w:val="ListParagraph"/>
        <w:numPr>
          <w:ilvl w:val="1"/>
          <w:numId w:val="26"/>
        </w:numPr>
        <w:rPr>
          <w:b/>
        </w:rPr>
      </w:pPr>
      <w:r>
        <w:rPr>
          <w:b/>
        </w:rPr>
        <w:t xml:space="preserve">Description: </w:t>
      </w:r>
      <w:r>
        <w:t xml:space="preserve">This dataset lists the number of gold, silver, and bronze medals won by </w:t>
      </w:r>
      <w:r w:rsidR="00D62A66">
        <w:t>Germany</w:t>
      </w:r>
      <w:r>
        <w:t xml:space="preserve"> at each summer Olympic Games.</w:t>
      </w:r>
    </w:p>
    <w:p w:rsidR="0050728B" w:rsidRPr="00C213A5" w:rsidRDefault="0050728B" w:rsidP="0050728B">
      <w:pPr>
        <w:pStyle w:val="ListParagraph"/>
        <w:numPr>
          <w:ilvl w:val="1"/>
          <w:numId w:val="26"/>
        </w:numPr>
        <w:rPr>
          <w:b/>
        </w:rPr>
      </w:pPr>
      <w:r w:rsidRPr="00C213A5">
        <w:rPr>
          <w:b/>
        </w:rPr>
        <w:t xml:space="preserve">Data Source: </w:t>
      </w:r>
      <w:hyperlink r:id="rId27" w:history="1">
        <w:r w:rsidR="00C171F5" w:rsidRPr="00A2610E">
          <w:rPr>
            <w:rStyle w:val="Hyperlink"/>
          </w:rPr>
          <w:t>http://www.olympic.org/germany</w:t>
        </w:r>
      </w:hyperlink>
      <w:r w:rsidR="00C171F5">
        <w:t xml:space="preserve"> </w:t>
      </w:r>
    </w:p>
    <w:p w:rsidR="0050728B" w:rsidRPr="0050728B" w:rsidRDefault="0050728B" w:rsidP="0050728B">
      <w:pPr>
        <w:pStyle w:val="ListParagraph"/>
        <w:numPr>
          <w:ilvl w:val="1"/>
          <w:numId w:val="26"/>
        </w:numPr>
      </w:pPr>
      <w:r w:rsidRPr="00C213A5">
        <w:rPr>
          <w:b/>
        </w:rPr>
        <w:t>Data Visualization</w:t>
      </w:r>
      <w:r>
        <w:rPr>
          <w:b/>
        </w:rPr>
        <w:t>s</w:t>
      </w:r>
      <w:r w:rsidRPr="00C213A5">
        <w:rPr>
          <w:b/>
        </w:rPr>
        <w:t xml:space="preserve">: </w:t>
      </w:r>
      <w:fldSimple w:instr=" REF _Ref418973742 \h  \* MERGEFORMAT ">
        <w:r w:rsidR="00864046" w:rsidRPr="001B7157">
          <w:t>Effect of Geopolitics on Olympic Medal Wins – Charting the Rise and Fall of Superpowers</w:t>
        </w:r>
      </w:fldSimple>
    </w:p>
    <w:p w:rsidR="00E65A0B" w:rsidRPr="007C19C7" w:rsidRDefault="00E65A0B" w:rsidP="007C19C7">
      <w:pPr>
        <w:ind w:left="1080" w:hanging="720"/>
        <w:rPr>
          <w:b/>
          <w:color w:val="207A14"/>
        </w:rPr>
      </w:pPr>
    </w:p>
    <w:p w:rsidR="00DD7FF4" w:rsidRPr="001954D3" w:rsidRDefault="00DD7FF4" w:rsidP="00DD7FF4">
      <w:pPr>
        <w:pStyle w:val="ListParagraph"/>
        <w:numPr>
          <w:ilvl w:val="0"/>
          <w:numId w:val="26"/>
        </w:numPr>
        <w:rPr>
          <w:b/>
          <w:color w:val="207A14"/>
        </w:rPr>
      </w:pPr>
      <w:r>
        <w:rPr>
          <w:b/>
          <w:color w:val="207A14"/>
        </w:rPr>
        <w:t xml:space="preserve">Total Medals </w:t>
      </w:r>
      <w:r w:rsidR="004937D2">
        <w:rPr>
          <w:b/>
          <w:color w:val="207A14"/>
        </w:rPr>
        <w:t>by GDP</w:t>
      </w:r>
    </w:p>
    <w:p w:rsidR="00DD7FF4" w:rsidRPr="00642B06" w:rsidRDefault="00DD7FF4" w:rsidP="00DD7FF4">
      <w:pPr>
        <w:pStyle w:val="ListParagraph"/>
        <w:numPr>
          <w:ilvl w:val="1"/>
          <w:numId w:val="26"/>
        </w:numPr>
        <w:rPr>
          <w:b/>
        </w:rPr>
      </w:pPr>
      <w:r>
        <w:rPr>
          <w:b/>
        </w:rPr>
        <w:t xml:space="preserve">Description: </w:t>
      </w:r>
      <w:r>
        <w:t xml:space="preserve">This dataset quantifies the relationship between a nation’s </w:t>
      </w:r>
      <w:r w:rsidR="004937D2">
        <w:t>economic output (measured as GDP – Gross Domestic Product)</w:t>
      </w:r>
      <w:r>
        <w:t xml:space="preserve"> and the number of medals it won at the 2012 London Olympics.</w:t>
      </w:r>
    </w:p>
    <w:p w:rsidR="00675417" w:rsidRDefault="00DD7FF4" w:rsidP="00DD7FF4">
      <w:pPr>
        <w:pStyle w:val="ListParagraph"/>
        <w:numPr>
          <w:ilvl w:val="1"/>
          <w:numId w:val="26"/>
        </w:numPr>
      </w:pPr>
      <w:r w:rsidRPr="00675417">
        <w:rPr>
          <w:b/>
        </w:rPr>
        <w:t xml:space="preserve">Data Source: </w:t>
      </w:r>
      <w:hyperlink r:id="rId28" w:history="1">
        <w:r w:rsidR="00675417" w:rsidRPr="00A2610E">
          <w:rPr>
            <w:rStyle w:val="Hyperlink"/>
          </w:rPr>
          <w:t>http://www.medalspercapita.com/#medals-by-gdp:2012</w:t>
        </w:r>
      </w:hyperlink>
    </w:p>
    <w:p w:rsidR="00DD7FF4" w:rsidRDefault="00DD7FF4" w:rsidP="00DD7FF4">
      <w:pPr>
        <w:pStyle w:val="ListParagraph"/>
        <w:numPr>
          <w:ilvl w:val="1"/>
          <w:numId w:val="26"/>
        </w:numPr>
      </w:pPr>
      <w:r w:rsidRPr="00675417">
        <w:rPr>
          <w:b/>
        </w:rPr>
        <w:t xml:space="preserve">Data Visualizations: </w:t>
      </w:r>
      <w:fldSimple w:instr=" REF _Ref418978368 \h  \* MERGEFORMAT ">
        <w:r w:rsidR="00864046" w:rsidRPr="001B7157">
          <w:t>Dollars for Medals – Relation between a Nation’s GDP and the Number of Medals Won at the London 2012 Olympics</w:t>
        </w:r>
      </w:fldSimple>
    </w:p>
    <w:p w:rsidR="00793930" w:rsidRPr="003925AC" w:rsidRDefault="00793930" w:rsidP="00793930"/>
    <w:p w:rsidR="00793930" w:rsidRPr="001954D3" w:rsidRDefault="00793930" w:rsidP="00793930">
      <w:pPr>
        <w:pStyle w:val="ListParagraph"/>
        <w:numPr>
          <w:ilvl w:val="0"/>
          <w:numId w:val="26"/>
        </w:numPr>
        <w:rPr>
          <w:b/>
          <w:color w:val="207A14"/>
        </w:rPr>
      </w:pPr>
      <w:r>
        <w:rPr>
          <w:b/>
          <w:color w:val="207A14"/>
        </w:rPr>
        <w:t xml:space="preserve">Total Medals </w:t>
      </w:r>
      <w:r w:rsidR="00D70591">
        <w:rPr>
          <w:b/>
          <w:color w:val="207A14"/>
        </w:rPr>
        <w:t xml:space="preserve">Won </w:t>
      </w:r>
      <w:r>
        <w:rPr>
          <w:b/>
          <w:color w:val="207A14"/>
        </w:rPr>
        <w:t>Per Capita</w:t>
      </w:r>
    </w:p>
    <w:p w:rsidR="00793930" w:rsidRPr="00642B06" w:rsidRDefault="00793930" w:rsidP="00793930">
      <w:pPr>
        <w:pStyle w:val="ListParagraph"/>
        <w:numPr>
          <w:ilvl w:val="1"/>
          <w:numId w:val="26"/>
        </w:numPr>
        <w:rPr>
          <w:b/>
        </w:rPr>
      </w:pPr>
      <w:r>
        <w:rPr>
          <w:b/>
        </w:rPr>
        <w:t xml:space="preserve">Description: </w:t>
      </w:r>
      <w:r>
        <w:t>This dataset quantifies the relationship between a nation’s population and the number of medals it won at the 2012 London Olympics.</w:t>
      </w:r>
    </w:p>
    <w:p w:rsidR="00793930" w:rsidRPr="00C213A5" w:rsidRDefault="00793930" w:rsidP="00793930">
      <w:pPr>
        <w:pStyle w:val="ListParagraph"/>
        <w:numPr>
          <w:ilvl w:val="1"/>
          <w:numId w:val="26"/>
        </w:numPr>
        <w:rPr>
          <w:b/>
        </w:rPr>
      </w:pPr>
      <w:r w:rsidRPr="00C213A5">
        <w:rPr>
          <w:b/>
        </w:rPr>
        <w:lastRenderedPageBreak/>
        <w:t xml:space="preserve">Data Source: </w:t>
      </w:r>
      <w:hyperlink r:id="rId29" w:history="1">
        <w:r w:rsidR="00D67C88" w:rsidRPr="00A2610E">
          <w:rPr>
            <w:rStyle w:val="Hyperlink"/>
          </w:rPr>
          <w:t>http://www.medalspercapita.com/#medals-per-capita:2012</w:t>
        </w:r>
      </w:hyperlink>
      <w:r w:rsidR="00D67C88">
        <w:t xml:space="preserve"> </w:t>
      </w:r>
    </w:p>
    <w:p w:rsidR="005338BE" w:rsidRDefault="00793930" w:rsidP="002D6E06">
      <w:pPr>
        <w:pStyle w:val="ListParagraph"/>
        <w:numPr>
          <w:ilvl w:val="1"/>
          <w:numId w:val="26"/>
        </w:numPr>
      </w:pPr>
      <w:r w:rsidRPr="00C213A5">
        <w:rPr>
          <w:b/>
        </w:rPr>
        <w:t>Data Visualization</w:t>
      </w:r>
      <w:r>
        <w:rPr>
          <w:b/>
        </w:rPr>
        <w:t>s</w:t>
      </w:r>
      <w:r w:rsidRPr="00C213A5">
        <w:rPr>
          <w:b/>
        </w:rPr>
        <w:t xml:space="preserve">: </w:t>
      </w:r>
      <w:fldSimple w:instr=" REF _Ref418980275 \h  \* MERGEFORMAT ">
        <w:r w:rsidR="00864046" w:rsidRPr="001B7157">
          <w:t>Quantifying the Most and Least Athletic Countries – Country Population per Medal at the London 2012 Olympic Games</w:t>
        </w:r>
      </w:fldSimple>
    </w:p>
    <w:p w:rsidR="002D6E06" w:rsidRPr="003925AC" w:rsidRDefault="002D6E06" w:rsidP="002D6E06"/>
    <w:p w:rsidR="005338BE" w:rsidRPr="001954D3" w:rsidRDefault="005338BE" w:rsidP="00B67EB8">
      <w:pPr>
        <w:pStyle w:val="ListParagraph"/>
        <w:numPr>
          <w:ilvl w:val="0"/>
          <w:numId w:val="26"/>
        </w:numPr>
        <w:rPr>
          <w:b/>
          <w:color w:val="207A14"/>
        </w:rPr>
      </w:pPr>
      <w:r>
        <w:rPr>
          <w:b/>
          <w:color w:val="207A14"/>
        </w:rPr>
        <w:t>Olympic Events by Games</w:t>
      </w:r>
    </w:p>
    <w:p w:rsidR="005338BE" w:rsidRDefault="005338BE" w:rsidP="00B67EB8">
      <w:pPr>
        <w:pStyle w:val="ListParagraph"/>
        <w:numPr>
          <w:ilvl w:val="1"/>
          <w:numId w:val="26"/>
        </w:numPr>
        <w:rPr>
          <w:b/>
        </w:rPr>
      </w:pPr>
      <w:r>
        <w:rPr>
          <w:b/>
        </w:rPr>
        <w:t xml:space="preserve">Description: </w:t>
      </w:r>
      <w:r w:rsidR="00E51CCF">
        <w:t xml:space="preserve">This dataset provides a table enumerating the events each summer Olympics.  Note that we excluded the 1906 </w:t>
      </w:r>
      <w:r w:rsidR="00800C46">
        <w:t>Intercalated Games</w:t>
      </w:r>
      <w:r w:rsidR="00E51CCF">
        <w:t xml:space="preserve"> since that is no longer considered an official Olympic Games by the International Olympic Committee (IOC).</w:t>
      </w:r>
    </w:p>
    <w:p w:rsidR="005338BE" w:rsidRPr="001954D3" w:rsidRDefault="005338BE" w:rsidP="00B67EB8">
      <w:pPr>
        <w:pStyle w:val="ListParagraph"/>
        <w:numPr>
          <w:ilvl w:val="1"/>
          <w:numId w:val="26"/>
        </w:numPr>
        <w:rPr>
          <w:b/>
        </w:rPr>
      </w:pPr>
      <w:r w:rsidRPr="001954D3">
        <w:rPr>
          <w:b/>
        </w:rPr>
        <w:t xml:space="preserve">Data Source: </w:t>
      </w:r>
      <w:hyperlink r:id="rId30" w:history="1">
        <w:r w:rsidR="00E51CCF" w:rsidRPr="00A2610E">
          <w:rPr>
            <w:rStyle w:val="Hyperlink"/>
          </w:rPr>
          <w:t>http://en.wikipedia.org/wiki/Olympic_sports</w:t>
        </w:r>
      </w:hyperlink>
      <w:r w:rsidR="00E51CCF">
        <w:t xml:space="preserve"> </w:t>
      </w:r>
    </w:p>
    <w:p w:rsidR="005338BE" w:rsidRPr="00BE5979" w:rsidRDefault="005338BE" w:rsidP="00B67EB8">
      <w:pPr>
        <w:pStyle w:val="ListParagraph"/>
        <w:numPr>
          <w:ilvl w:val="1"/>
          <w:numId w:val="26"/>
        </w:numPr>
        <w:rPr>
          <w:b/>
        </w:rPr>
      </w:pPr>
      <w:r w:rsidRPr="001954D3">
        <w:rPr>
          <w:b/>
        </w:rPr>
        <w:t xml:space="preserve">Data Visualization: </w:t>
      </w:r>
      <w:fldSimple w:instr=" REF _Ref418979919 \h  \* MERGEFORMAT ">
        <w:r w:rsidR="00864046" w:rsidRPr="001B7157">
          <w:t>Growth in the Number of Olympic Events</w:t>
        </w:r>
      </w:fldSimple>
    </w:p>
    <w:p w:rsidR="00BF6F80" w:rsidRDefault="00BF6F80" w:rsidP="00BF6F80">
      <w:pPr>
        <w:tabs>
          <w:tab w:val="left" w:pos="360"/>
        </w:tabs>
      </w:pPr>
    </w:p>
    <w:p w:rsidR="00BF6F80" w:rsidRPr="001954D3" w:rsidRDefault="00BF6F80" w:rsidP="00BF6F80">
      <w:pPr>
        <w:pStyle w:val="ListParagraph"/>
        <w:numPr>
          <w:ilvl w:val="0"/>
          <w:numId w:val="26"/>
        </w:numPr>
        <w:rPr>
          <w:b/>
          <w:color w:val="207A14"/>
        </w:rPr>
      </w:pPr>
      <w:r>
        <w:rPr>
          <w:b/>
          <w:color w:val="207A14"/>
        </w:rPr>
        <w:t>Summer Olympic Games Host Cities</w:t>
      </w:r>
    </w:p>
    <w:p w:rsidR="00BF6F80" w:rsidRDefault="00BF6F80" w:rsidP="00BF6F80">
      <w:pPr>
        <w:pStyle w:val="ListParagraph"/>
        <w:numPr>
          <w:ilvl w:val="1"/>
          <w:numId w:val="26"/>
        </w:numPr>
        <w:rPr>
          <w:b/>
        </w:rPr>
      </w:pPr>
      <w:r>
        <w:rPr>
          <w:b/>
        </w:rPr>
        <w:t>Description:</w:t>
      </w:r>
      <w:r>
        <w:t xml:space="preserve"> This dataset provides a list of host cities for each of the summer Olympic games.  </w:t>
      </w:r>
    </w:p>
    <w:p w:rsidR="00BF6F80" w:rsidRPr="00523ACE" w:rsidRDefault="00BF6F80" w:rsidP="00BF6F80">
      <w:pPr>
        <w:pStyle w:val="ListParagraph"/>
        <w:numPr>
          <w:ilvl w:val="1"/>
          <w:numId w:val="26"/>
        </w:numPr>
        <w:rPr>
          <w:b/>
        </w:rPr>
      </w:pPr>
      <w:r w:rsidRPr="00523ACE">
        <w:rPr>
          <w:b/>
        </w:rPr>
        <w:t xml:space="preserve">Data Source: </w:t>
      </w:r>
      <w:hyperlink r:id="rId31" w:history="1">
        <w:r w:rsidRPr="00A2610E">
          <w:rPr>
            <w:rStyle w:val="Hyperlink"/>
          </w:rPr>
          <w:t>http://www.olympic.org/olympic-games</w:t>
        </w:r>
      </w:hyperlink>
    </w:p>
    <w:p w:rsidR="00BF6F80" w:rsidRPr="00855A7D" w:rsidRDefault="00BF6F80" w:rsidP="00BF6F80">
      <w:pPr>
        <w:pStyle w:val="ListParagraph"/>
        <w:numPr>
          <w:ilvl w:val="1"/>
          <w:numId w:val="26"/>
        </w:numPr>
        <w:rPr>
          <w:b/>
        </w:rPr>
      </w:pPr>
      <w:r w:rsidRPr="00523ACE">
        <w:rPr>
          <w:b/>
        </w:rPr>
        <w:t>Data Visualization:</w:t>
      </w:r>
      <w:r>
        <w:rPr>
          <w:b/>
        </w:rPr>
        <w:t xml:space="preserve"> </w:t>
      </w:r>
      <w:fldSimple w:instr=" REF _Ref418979203 \h  \* MERGEFORMAT ">
        <w:r w:rsidR="00864046" w:rsidRPr="001B7157">
          <w:t>Summer Olympic Games Host Cities</w:t>
        </w:r>
      </w:fldSimple>
    </w:p>
    <w:p w:rsidR="00437372" w:rsidRDefault="00437372" w:rsidP="00437372">
      <w:pPr>
        <w:tabs>
          <w:tab w:val="left" w:pos="360"/>
        </w:tabs>
      </w:pPr>
    </w:p>
    <w:p w:rsidR="00437372" w:rsidRPr="001954D3" w:rsidRDefault="00437372" w:rsidP="00437372">
      <w:pPr>
        <w:pStyle w:val="ListParagraph"/>
        <w:numPr>
          <w:ilvl w:val="0"/>
          <w:numId w:val="26"/>
        </w:numPr>
        <w:rPr>
          <w:b/>
          <w:color w:val="207A14"/>
        </w:rPr>
      </w:pPr>
      <w:r>
        <w:rPr>
          <w:b/>
          <w:color w:val="207A14"/>
        </w:rPr>
        <w:t>Athletes Attending the London 2012 Olympics by Country</w:t>
      </w:r>
    </w:p>
    <w:p w:rsidR="00437372" w:rsidRDefault="00437372" w:rsidP="00437372">
      <w:pPr>
        <w:pStyle w:val="ListParagraph"/>
        <w:numPr>
          <w:ilvl w:val="1"/>
          <w:numId w:val="26"/>
        </w:numPr>
        <w:rPr>
          <w:b/>
        </w:rPr>
      </w:pPr>
      <w:r>
        <w:rPr>
          <w:b/>
        </w:rPr>
        <w:t>Description:</w:t>
      </w:r>
      <w:r>
        <w:t xml:space="preserve"> This dataset provides a list of host cities for each of the summer Olympic games.  </w:t>
      </w:r>
    </w:p>
    <w:p w:rsidR="00165211" w:rsidRDefault="00437372" w:rsidP="00437372">
      <w:pPr>
        <w:pStyle w:val="ListParagraph"/>
        <w:numPr>
          <w:ilvl w:val="1"/>
          <w:numId w:val="26"/>
        </w:numPr>
        <w:rPr>
          <w:b/>
        </w:rPr>
      </w:pPr>
      <w:r w:rsidRPr="00165211">
        <w:rPr>
          <w:b/>
        </w:rPr>
        <w:t xml:space="preserve">Data Source: </w:t>
      </w:r>
      <w:hyperlink r:id="rId32" w:history="1">
        <w:r w:rsidR="00165211" w:rsidRPr="00A2610E">
          <w:rPr>
            <w:rStyle w:val="Hyperlink"/>
          </w:rPr>
          <w:t>http://en.wikipedia.org/wiki/2012_Summer_Olympics</w:t>
        </w:r>
      </w:hyperlink>
    </w:p>
    <w:p w:rsidR="00437372" w:rsidRPr="00165211" w:rsidRDefault="00437372" w:rsidP="00437372">
      <w:pPr>
        <w:pStyle w:val="ListParagraph"/>
        <w:numPr>
          <w:ilvl w:val="1"/>
          <w:numId w:val="26"/>
        </w:numPr>
        <w:rPr>
          <w:b/>
        </w:rPr>
      </w:pPr>
      <w:r w:rsidRPr="00165211">
        <w:rPr>
          <w:b/>
        </w:rPr>
        <w:t xml:space="preserve">Data Visualization: </w:t>
      </w:r>
      <w:fldSimple w:instr=" REF _Ref418981080 \h  \* MERGEFORMAT ">
        <w:r w:rsidR="00864046" w:rsidRPr="001B7157">
          <w:t>Athletes Attending the 2012 London Olympics by Country</w:t>
        </w:r>
      </w:fldSimple>
    </w:p>
    <w:p w:rsidR="001139E4" w:rsidRDefault="001139E4" w:rsidP="001139E4">
      <w:pPr>
        <w:tabs>
          <w:tab w:val="left" w:pos="360"/>
        </w:tabs>
      </w:pPr>
    </w:p>
    <w:p w:rsidR="001139E4" w:rsidRPr="001954D3" w:rsidRDefault="001139E4" w:rsidP="001139E4">
      <w:pPr>
        <w:pStyle w:val="ListParagraph"/>
        <w:numPr>
          <w:ilvl w:val="0"/>
          <w:numId w:val="26"/>
        </w:numPr>
        <w:rPr>
          <w:b/>
          <w:color w:val="207A14"/>
        </w:rPr>
      </w:pPr>
      <w:r w:rsidRPr="001954D3">
        <w:rPr>
          <w:b/>
          <w:color w:val="207A14"/>
        </w:rPr>
        <w:t>All Time Olympic Medal Totals by Country</w:t>
      </w:r>
    </w:p>
    <w:p w:rsidR="001139E4" w:rsidRDefault="001139E4" w:rsidP="001139E4">
      <w:pPr>
        <w:pStyle w:val="ListParagraph"/>
        <w:numPr>
          <w:ilvl w:val="1"/>
          <w:numId w:val="26"/>
        </w:numPr>
        <w:rPr>
          <w:b/>
        </w:rPr>
      </w:pPr>
      <w:r>
        <w:rPr>
          <w:b/>
        </w:rPr>
        <w:t>Description:</w:t>
      </w:r>
      <w:r>
        <w:t xml:space="preserve"> This dataset provides a table listing the number of summer Olympics medals won by each country.</w:t>
      </w:r>
    </w:p>
    <w:p w:rsidR="001139E4" w:rsidRPr="00165211" w:rsidRDefault="001139E4" w:rsidP="001139E4">
      <w:pPr>
        <w:pStyle w:val="ListParagraph"/>
        <w:numPr>
          <w:ilvl w:val="1"/>
          <w:numId w:val="26"/>
        </w:numPr>
        <w:rPr>
          <w:b/>
        </w:rPr>
      </w:pPr>
      <w:r w:rsidRPr="00165211">
        <w:rPr>
          <w:b/>
        </w:rPr>
        <w:t xml:space="preserve">Data Source: </w:t>
      </w:r>
      <w:hyperlink r:id="rId33" w:history="1">
        <w:r w:rsidRPr="00A2610E">
          <w:rPr>
            <w:rStyle w:val="Hyperlink"/>
          </w:rPr>
          <w:t>http://www.olympic.it/english/medal/id_summer.htm</w:t>
        </w:r>
      </w:hyperlink>
    </w:p>
    <w:p w:rsidR="001139E4" w:rsidRPr="00165211" w:rsidRDefault="001139E4" w:rsidP="001139E4">
      <w:pPr>
        <w:pStyle w:val="ListParagraph"/>
        <w:numPr>
          <w:ilvl w:val="1"/>
          <w:numId w:val="26"/>
        </w:numPr>
        <w:rPr>
          <w:b/>
        </w:rPr>
      </w:pPr>
      <w:r w:rsidRPr="00165211">
        <w:rPr>
          <w:b/>
        </w:rPr>
        <w:t xml:space="preserve">Data Visualization: </w:t>
      </w:r>
      <w:fldSimple w:instr=" REF _Ref418979834 \h  \* MERGEFORMAT ">
        <w:r w:rsidR="00864046" w:rsidRPr="001B7157">
          <w:t>Total Summer Olympic Medals Won</w:t>
        </w:r>
      </w:fldSimple>
    </w:p>
    <w:p w:rsidR="001139E4" w:rsidRDefault="001139E4" w:rsidP="005338BE">
      <w:pPr>
        <w:rPr>
          <w:b/>
        </w:rPr>
      </w:pPr>
    </w:p>
    <w:p w:rsidR="0041658E" w:rsidRPr="001954D3" w:rsidRDefault="009564E9" w:rsidP="00B67EB8">
      <w:pPr>
        <w:pStyle w:val="ListParagraph"/>
        <w:numPr>
          <w:ilvl w:val="0"/>
          <w:numId w:val="26"/>
        </w:numPr>
        <w:rPr>
          <w:b/>
          <w:color w:val="207A14"/>
        </w:rPr>
      </w:pPr>
      <w:r>
        <w:rPr>
          <w:b/>
          <w:color w:val="207A14"/>
        </w:rPr>
        <w:t>Olympic Medals Won by Michael Phelps</w:t>
      </w:r>
    </w:p>
    <w:p w:rsidR="0041658E" w:rsidRDefault="0041658E" w:rsidP="00B67EB8">
      <w:pPr>
        <w:pStyle w:val="ListParagraph"/>
        <w:numPr>
          <w:ilvl w:val="1"/>
          <w:numId w:val="26"/>
        </w:numPr>
        <w:rPr>
          <w:b/>
        </w:rPr>
      </w:pPr>
      <w:r>
        <w:rPr>
          <w:b/>
        </w:rPr>
        <w:t>Description:</w:t>
      </w:r>
      <w:r>
        <w:t xml:space="preserve"> This dataset provides a </w:t>
      </w:r>
      <w:r w:rsidR="00A619F0">
        <w:t>list of the Olympic medals won by athlete Michael Phelps at each of the summer Olympics at which he competed.</w:t>
      </w:r>
    </w:p>
    <w:p w:rsidR="0041658E" w:rsidRPr="001954D3" w:rsidRDefault="0041658E" w:rsidP="00B67EB8">
      <w:pPr>
        <w:pStyle w:val="ListParagraph"/>
        <w:numPr>
          <w:ilvl w:val="1"/>
          <w:numId w:val="26"/>
        </w:numPr>
        <w:rPr>
          <w:b/>
        </w:rPr>
      </w:pPr>
      <w:r w:rsidRPr="001954D3">
        <w:rPr>
          <w:b/>
        </w:rPr>
        <w:t xml:space="preserve">Data Source: </w:t>
      </w:r>
      <w:hyperlink r:id="rId34" w:history="1">
        <w:r w:rsidR="00A619F0" w:rsidRPr="00A2610E">
          <w:rPr>
            <w:rStyle w:val="Hyperlink"/>
          </w:rPr>
          <w:t>http://www.olympic.org/michael-phelps</w:t>
        </w:r>
      </w:hyperlink>
      <w:r w:rsidR="00A619F0">
        <w:t xml:space="preserve"> </w:t>
      </w:r>
    </w:p>
    <w:p w:rsidR="0041658E" w:rsidRPr="00F637CA" w:rsidRDefault="0041658E" w:rsidP="001C62AF">
      <w:pPr>
        <w:pStyle w:val="ListParagraph"/>
        <w:numPr>
          <w:ilvl w:val="1"/>
          <w:numId w:val="26"/>
        </w:numPr>
        <w:rPr>
          <w:b/>
        </w:rPr>
      </w:pPr>
      <w:r w:rsidRPr="001954D3">
        <w:rPr>
          <w:b/>
        </w:rPr>
        <w:t>Data Visualization:</w:t>
      </w:r>
      <w:r w:rsidR="00642B06">
        <w:rPr>
          <w:b/>
        </w:rPr>
        <w:t xml:space="preserve"> </w:t>
      </w:r>
      <w:fldSimple w:instr=" REF _Ref418977935 \h  \* MERGEFORMAT ">
        <w:r w:rsidR="00864046" w:rsidRPr="001B7157">
          <w:t>If Michael Phelps were a Country</w:t>
        </w:r>
      </w:fldSimple>
    </w:p>
    <w:p w:rsidR="0041658E" w:rsidRDefault="0041658E" w:rsidP="001C62AF"/>
    <w:p w:rsidR="00F637CA" w:rsidRDefault="00F637CA" w:rsidP="001C62AF"/>
    <w:p w:rsidR="001C62AF" w:rsidRPr="008F743B" w:rsidRDefault="001C62AF" w:rsidP="001C62AF">
      <w:pPr>
        <w:pStyle w:val="Heading1"/>
      </w:pPr>
      <w:bookmarkStart w:id="33" w:name="_Toc419006157"/>
      <w:r>
        <w:t>Webpage Text</w:t>
      </w:r>
      <w:bookmarkEnd w:id="33"/>
    </w:p>
    <w:p w:rsidR="001C62AF" w:rsidRPr="00F64A4A" w:rsidRDefault="001C62AF" w:rsidP="001C62AF"/>
    <w:p w:rsidR="00F44AB2" w:rsidRDefault="001C62AF" w:rsidP="001C62AF">
      <w:pPr>
        <w:ind w:firstLine="360"/>
      </w:pPr>
      <w:r w:rsidRPr="001C62AF">
        <w:t>Since</w:t>
      </w:r>
      <w:r>
        <w:t xml:space="preserve"> this project is intended to be a user interface design course’s culminating experience, we did not consider that it would be necessary </w:t>
      </w:r>
      <w:r w:rsidR="001A1627">
        <w:t>(</w:t>
      </w:r>
      <w:r>
        <w:t>much less important</w:t>
      </w:r>
      <w:r w:rsidR="001A1627">
        <w:t>)</w:t>
      </w:r>
      <w:r>
        <w:t xml:space="preserve"> to write original text for each of the application’</w:t>
      </w:r>
      <w:r w:rsidR="00503C75">
        <w:t xml:space="preserve">s pages.  Rather, </w:t>
      </w:r>
      <w:r>
        <w:t xml:space="preserve">the </w:t>
      </w:r>
      <w:r w:rsidR="00503C75">
        <w:t xml:space="preserve">vast majority of the </w:t>
      </w:r>
      <w:r w:rsidR="001367C4">
        <w:t>text on our application’s pages is</w:t>
      </w:r>
      <w:r w:rsidR="00503C75">
        <w:t xml:space="preserve"> </w:t>
      </w:r>
      <w:r w:rsidR="001367C4">
        <w:t xml:space="preserve">merely </w:t>
      </w:r>
      <w:r>
        <w:t xml:space="preserve">a tool to lend realism and context to the </w:t>
      </w:r>
      <w:r w:rsidR="006C4B01">
        <w:t>application</w:t>
      </w:r>
      <w:r>
        <w:t xml:space="preserve">.  As such, other than the headlines for each of the pages and the graph titles, none of the text in our application is original.  It was all sourced from different web pages we found.  </w:t>
      </w:r>
    </w:p>
    <w:p w:rsidR="00F44AB2" w:rsidRDefault="00F44AB2" w:rsidP="00DB6D09"/>
    <w:p w:rsidR="001C62AF" w:rsidRPr="001C62AF" w:rsidRDefault="001C62AF" w:rsidP="001C62AF">
      <w:pPr>
        <w:ind w:firstLine="360"/>
      </w:pPr>
      <w:r>
        <w:lastRenderedPageBreak/>
        <w:t>The section entitled “</w:t>
      </w:r>
      <w:r w:rsidR="00503C75">
        <w:fldChar w:fldCharType="begin"/>
      </w:r>
      <w:r w:rsidR="00503C75">
        <w:instrText xml:space="preserve"> REF _Ref418975345 \h </w:instrText>
      </w:r>
      <w:r w:rsidR="00503C75">
        <w:fldChar w:fldCharType="separate"/>
      </w:r>
      <w:r w:rsidR="00864046">
        <w:t>List of Webpage Text References</w:t>
      </w:r>
      <w:r w:rsidR="00503C75">
        <w:fldChar w:fldCharType="end"/>
      </w:r>
      <w:r>
        <w:t xml:space="preserve">” </w:t>
      </w:r>
      <w:r w:rsidR="00DF4E74">
        <w:t>includes a list of pages from which we borrowed text content</w:t>
      </w:r>
      <w:r w:rsidR="003057E2">
        <w:t xml:space="preserve">.  Any pages missing </w:t>
      </w:r>
      <w:r w:rsidR="00EE58C8">
        <w:t>from this list are</w:t>
      </w:r>
      <w:r w:rsidR="003057E2">
        <w:t xml:space="preserve"> an oversight on our part since we </w:t>
      </w:r>
      <w:r w:rsidR="001A1627">
        <w:t xml:space="preserve">fully </w:t>
      </w:r>
      <w:r w:rsidR="003057E2">
        <w:t xml:space="preserve">acknowledge that all of the text </w:t>
      </w:r>
      <w:r w:rsidR="001F3461">
        <w:t>content</w:t>
      </w:r>
      <w:r w:rsidR="003057E2">
        <w:t xml:space="preserve"> (excluding the previous</w:t>
      </w:r>
      <w:r w:rsidR="001A1627">
        <w:t>ly</w:t>
      </w:r>
      <w:r w:rsidR="003057E2">
        <w:t xml:space="preserve"> mentioned exceptions) </w:t>
      </w:r>
      <w:r w:rsidR="00932816">
        <w:t>is</w:t>
      </w:r>
      <w:r w:rsidR="003057E2">
        <w:t xml:space="preserve"> not original.</w:t>
      </w:r>
    </w:p>
    <w:p w:rsidR="00D01B25" w:rsidRDefault="00D01B25" w:rsidP="00CE4465"/>
    <w:p w:rsidR="00CE4465" w:rsidRPr="008F743B" w:rsidRDefault="00A36801" w:rsidP="00CE4465">
      <w:pPr>
        <w:pStyle w:val="Heading1"/>
      </w:pPr>
      <w:bookmarkStart w:id="34" w:name="_Ref418982914"/>
      <w:bookmarkStart w:id="35" w:name="_Toc419006158"/>
      <w:r>
        <w:t>Data Visualizations</w:t>
      </w:r>
      <w:bookmarkEnd w:id="34"/>
      <w:bookmarkEnd w:id="35"/>
    </w:p>
    <w:p w:rsidR="00DF4E74" w:rsidRDefault="00DF4E74" w:rsidP="00DF4E74"/>
    <w:p w:rsidR="00DF4E74" w:rsidRDefault="00DF4E74" w:rsidP="00F46D33">
      <w:pPr>
        <w:ind w:firstLine="360"/>
      </w:pPr>
      <w:r>
        <w:t xml:space="preserve">The following subsections enumerate the nine data visualizations included in our application.  </w:t>
      </w:r>
      <w:r w:rsidR="00390016">
        <w:t xml:space="preserve">Each subsection also </w:t>
      </w:r>
      <w:r w:rsidR="00F46D33">
        <w:t>describes our goals when creating the visualization and how the visualization addresses our goals.</w:t>
      </w:r>
    </w:p>
    <w:p w:rsidR="00DB6D09" w:rsidRPr="001B7157" w:rsidRDefault="00DB6D09" w:rsidP="00DB6D09"/>
    <w:p w:rsidR="00DB6D09" w:rsidRPr="001B7157" w:rsidRDefault="00DB6D09" w:rsidP="00DB6D09">
      <w:pPr>
        <w:pStyle w:val="Heading2"/>
      </w:pPr>
      <w:bookmarkStart w:id="36" w:name="_Ref418979834"/>
      <w:bookmarkStart w:id="37" w:name="_Toc419006159"/>
      <w:r w:rsidRPr="001B7157">
        <w:t>Total Summer Olympic Medals Won</w:t>
      </w:r>
      <w:bookmarkEnd w:id="36"/>
      <w:bookmarkEnd w:id="37"/>
    </w:p>
    <w:p w:rsidR="00DB6D09" w:rsidRPr="001B7157" w:rsidRDefault="00DB6D09" w:rsidP="00DB6D09"/>
    <w:p w:rsidR="00DB6D09" w:rsidRDefault="00DB6D09" w:rsidP="00DB6D09">
      <w:r w:rsidRPr="003925AC">
        <w:rPr>
          <w:b/>
        </w:rPr>
        <w:t xml:space="preserve">Web Page Address: </w:t>
      </w:r>
      <w:hyperlink r:id="rId35" w:history="1">
        <w:r w:rsidRPr="00A2610E">
          <w:rPr>
            <w:rStyle w:val="Hyperlink"/>
          </w:rPr>
          <w:t>http://rawgit.com/ZaydH/CS235/master/Final_Project/country_profiles.html</w:t>
        </w:r>
      </w:hyperlink>
      <w:r>
        <w:t xml:space="preserve"> </w:t>
      </w:r>
    </w:p>
    <w:p w:rsidR="00F46D33" w:rsidRDefault="00F46D33" w:rsidP="00F46D33">
      <w:pPr>
        <w:tabs>
          <w:tab w:val="left" w:pos="360"/>
        </w:tabs>
      </w:pPr>
    </w:p>
    <w:p w:rsidR="00F46D33" w:rsidRDefault="00F46D33" w:rsidP="00F46D33">
      <w:pPr>
        <w:tabs>
          <w:tab w:val="left" w:pos="360"/>
        </w:tabs>
      </w:pPr>
    </w:p>
    <w:p w:rsidR="00F46D33" w:rsidRDefault="00F46D33" w:rsidP="00F46D33">
      <w:pPr>
        <w:tabs>
          <w:tab w:val="left" w:pos="360"/>
        </w:tabs>
      </w:pPr>
    </w:p>
    <w:p w:rsidR="00F46D33" w:rsidRDefault="00F46D33" w:rsidP="00F46D33">
      <w:pPr>
        <w:pStyle w:val="Caption"/>
      </w:pPr>
      <w:bookmarkStart w:id="38" w:name="_Toc419006177"/>
      <w:r>
        <w:t xml:space="preserve">Figure </w:t>
      </w:r>
      <w:fldSimple w:instr=" SEQ Figure \* ARABIC ">
        <w:r w:rsidR="00864046">
          <w:rPr>
            <w:noProof/>
          </w:rPr>
          <w:t>9</w:t>
        </w:r>
      </w:fldSimple>
      <w:r>
        <w:t xml:space="preserve"> – </w:t>
      </w:r>
      <w:bookmarkEnd w:id="38"/>
      <w:r w:rsidR="003E22BD">
        <w:t>Filled Map Showing the Total Number of Summer Olympic Medals Won by Country</w:t>
      </w:r>
    </w:p>
    <w:p w:rsidR="00F46D33" w:rsidRDefault="00F46D33" w:rsidP="00F46D33"/>
    <w:p w:rsidR="00DB6D09" w:rsidRPr="001B7157" w:rsidRDefault="00DB6D09" w:rsidP="00DB6D09"/>
    <w:p w:rsidR="00DB6D09" w:rsidRPr="001B7157" w:rsidRDefault="00DB6D09" w:rsidP="00DB6D09"/>
    <w:p w:rsidR="00DB6D09" w:rsidRDefault="00DB6D09" w:rsidP="00DE0ED4"/>
    <w:p w:rsidR="00DB6D09" w:rsidRPr="00F64A4A" w:rsidRDefault="00DB6D09" w:rsidP="00DE0ED4"/>
    <w:p w:rsidR="00DE0ED4" w:rsidRPr="001B7157" w:rsidRDefault="00DE0ED4" w:rsidP="00CE4465">
      <w:pPr>
        <w:pStyle w:val="Heading2"/>
      </w:pPr>
      <w:bookmarkStart w:id="39" w:name="_Ref418973742"/>
      <w:bookmarkStart w:id="40" w:name="_Toc419006160"/>
      <w:r w:rsidRPr="001B7157">
        <w:t>Effect of Geopolitics on Olympic Medal Wins – Charting the Rise and Fall of Superpowers</w:t>
      </w:r>
      <w:bookmarkEnd w:id="39"/>
      <w:bookmarkEnd w:id="40"/>
    </w:p>
    <w:p w:rsidR="00DE0ED4" w:rsidRDefault="00DE0ED4" w:rsidP="00CE4465"/>
    <w:p w:rsidR="003925AC" w:rsidRDefault="003925AC" w:rsidP="00CE4465">
      <w:r w:rsidRPr="003925AC">
        <w:rPr>
          <w:b/>
        </w:rPr>
        <w:t xml:space="preserve">Web Page Address: </w:t>
      </w:r>
      <w:hyperlink r:id="rId36" w:history="1">
        <w:r w:rsidRPr="00A2610E">
          <w:rPr>
            <w:rStyle w:val="Hyperlink"/>
          </w:rPr>
          <w:t>http://rawgit.com/ZaydH/CS235/master/Final_Project/geopolitics.html</w:t>
        </w:r>
      </w:hyperlink>
      <w:r>
        <w:t xml:space="preserve"> </w:t>
      </w:r>
    </w:p>
    <w:p w:rsidR="003925AC" w:rsidRDefault="003925AC" w:rsidP="00CE4465"/>
    <w:p w:rsidR="009A09EF" w:rsidRDefault="009A09EF" w:rsidP="009A09EF">
      <w:pPr>
        <w:tabs>
          <w:tab w:val="left" w:pos="360"/>
        </w:tabs>
        <w:jc w:val="center"/>
      </w:pPr>
      <w:r>
        <w:rPr>
          <w:noProof/>
        </w:rPr>
        <w:lastRenderedPageBreak/>
        <w:drawing>
          <wp:inline distT="0" distB="0" distL="0" distR="0">
            <wp:extent cx="4135445" cy="3519377"/>
            <wp:effectExtent l="19050" t="19050" r="17455" b="23923"/>
            <wp:docPr id="8" name="Picture 5" descr="Medal Counts Per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 Counts Per Year.png"/>
                    <pic:cNvPicPr/>
                  </pic:nvPicPr>
                  <pic:blipFill>
                    <a:blip r:embed="rId37" cstate="print"/>
                    <a:stretch>
                      <a:fillRect/>
                    </a:stretch>
                  </pic:blipFill>
                  <pic:spPr>
                    <a:xfrm>
                      <a:off x="0" y="0"/>
                      <a:ext cx="4137575" cy="3521189"/>
                    </a:xfrm>
                    <a:prstGeom prst="rect">
                      <a:avLst/>
                    </a:prstGeom>
                    <a:ln>
                      <a:solidFill>
                        <a:schemeClr val="accent1"/>
                      </a:solidFill>
                    </a:ln>
                  </pic:spPr>
                </pic:pic>
              </a:graphicData>
            </a:graphic>
          </wp:inline>
        </w:drawing>
      </w:r>
    </w:p>
    <w:p w:rsidR="009A09EF" w:rsidRDefault="009A09EF" w:rsidP="009A09EF">
      <w:pPr>
        <w:tabs>
          <w:tab w:val="left" w:pos="360"/>
        </w:tabs>
      </w:pPr>
    </w:p>
    <w:p w:rsidR="009A09EF" w:rsidRDefault="009A09EF" w:rsidP="009A09EF">
      <w:pPr>
        <w:pStyle w:val="Caption"/>
      </w:pPr>
      <w:bookmarkStart w:id="41" w:name="_Toc419006178"/>
      <w:r>
        <w:t xml:space="preserve">Figure </w:t>
      </w:r>
      <w:fldSimple w:instr=" SEQ Figure \* ARABIC ">
        <w:r w:rsidR="00864046">
          <w:rPr>
            <w:noProof/>
          </w:rPr>
          <w:t>10</w:t>
        </w:r>
      </w:fldSimple>
      <w:r>
        <w:t xml:space="preserve"> –</w:t>
      </w:r>
      <w:r w:rsidR="001C3F60">
        <w:t xml:space="preserve"> Line Graph Showing the</w:t>
      </w:r>
      <w:r>
        <w:t xml:space="preserve"> </w:t>
      </w:r>
      <w:r w:rsidR="00325361">
        <w:t>Effect of Geopolitics on</w:t>
      </w:r>
      <w:r w:rsidR="00767893">
        <w:t xml:space="preserve"> Summer</w:t>
      </w:r>
      <w:r w:rsidR="00325361">
        <w:t xml:space="preserve"> Olympic Medal Count</w:t>
      </w:r>
      <w:bookmarkEnd w:id="41"/>
    </w:p>
    <w:p w:rsidR="009A09EF" w:rsidRDefault="009A09EF" w:rsidP="009A09EF"/>
    <w:p w:rsidR="009A09EF" w:rsidRPr="00B33234" w:rsidRDefault="009A09EF" w:rsidP="009A09EF">
      <w:pPr>
        <w:ind w:firstLine="360"/>
      </w:pPr>
      <w:r>
        <w:t xml:space="preserve">Chapter 5 of the Olympics Charter states, </w:t>
      </w:r>
      <w:r w:rsidRPr="007B2AB4">
        <w:t>“No kind of demonstration or political, religious or racial propaganda is permitted in the Olympic areas</w:t>
      </w:r>
      <w:r>
        <w:t>.”  While this may technically be true, it somewhat belies the reality that the entire Olympic movement is often dominated by political propaganda.  To illustrate this point, we have graphed the summer Olympi</w:t>
      </w:r>
      <w:r w:rsidR="00B33234">
        <w:t>c Medal totals at each summer Olympic games for each of the 20</w:t>
      </w:r>
      <w:r w:rsidR="00B33234" w:rsidRPr="00B33234">
        <w:rPr>
          <w:vertAlign w:val="superscript"/>
        </w:rPr>
        <w:t>th</w:t>
      </w:r>
      <w:r w:rsidR="00B33234">
        <w:t xml:space="preserve"> Century’</w:t>
      </w:r>
      <w:r w:rsidR="00790D4D">
        <w:t>s dominant superpowers.</w:t>
      </w:r>
      <w:r w:rsidR="005A4CED">
        <w:t xml:space="preserve">  The following list describes how each nation’s medal count is deeply reflective of the on-going geopolitical situation.</w:t>
      </w:r>
    </w:p>
    <w:p w:rsidR="009A09EF" w:rsidRDefault="009A09EF" w:rsidP="009A09EF"/>
    <w:p w:rsidR="008F7C80" w:rsidRDefault="002A4BEE" w:rsidP="008F7C80">
      <w:pPr>
        <w:pStyle w:val="ListParagraph"/>
        <w:numPr>
          <w:ilvl w:val="6"/>
          <w:numId w:val="1"/>
        </w:numPr>
        <w:ind w:hanging="360"/>
      </w:pPr>
      <w:r w:rsidRPr="00FF63B6">
        <w:rPr>
          <w:b/>
        </w:rPr>
        <w:t>Germany</w:t>
      </w:r>
      <w:r w:rsidR="00FF63B6">
        <w:rPr>
          <w:b/>
        </w:rPr>
        <w:t xml:space="preserve"> </w:t>
      </w:r>
      <w:r w:rsidR="00FF63B6" w:rsidRPr="00FF63B6">
        <w:t>–</w:t>
      </w:r>
      <w:r w:rsidR="00FF63B6">
        <w:t xml:space="preserve"> Leading up to World War II, Nazi Germany was intent on showing the superiority of the Aryan race and at the behest of the Nazi propaganda minister Joseph G</w:t>
      </w:r>
      <w:r w:rsidR="00FF63B6" w:rsidRPr="00FF63B6">
        <w:t>oebbels</w:t>
      </w:r>
      <w:r w:rsidR="00FF63B6">
        <w:t xml:space="preserve">, Nazi Germany pushed its athletes to perform well at the 1936 Berlin games.  Due to this pressure, Germany won more medals in </w:t>
      </w:r>
      <w:r w:rsidR="008F7C80">
        <w:t>those games</w:t>
      </w:r>
      <w:r w:rsidR="00FF63B6">
        <w:t xml:space="preserve"> than any other nation.</w:t>
      </w:r>
      <w:r w:rsidR="008F7C80">
        <w:t xml:space="preserve">  </w:t>
      </w:r>
    </w:p>
    <w:p w:rsidR="008F7C80" w:rsidRDefault="008F7C80" w:rsidP="008F7C80">
      <w:pPr>
        <w:pStyle w:val="ListParagraph"/>
        <w:numPr>
          <w:ilvl w:val="0"/>
          <w:numId w:val="0"/>
        </w:numPr>
        <w:ind w:left="1080"/>
      </w:pPr>
    </w:p>
    <w:p w:rsidR="008F7C80" w:rsidRDefault="008F7C80" w:rsidP="008F7C80">
      <w:pPr>
        <w:pStyle w:val="ListParagraph"/>
        <w:numPr>
          <w:ilvl w:val="0"/>
          <w:numId w:val="0"/>
        </w:numPr>
        <w:ind w:left="1080"/>
      </w:pPr>
      <w:r>
        <w:t>It must be noted that Germany is the only country to have lost two world wars.  Its defeats are clearly shown in our data visualization as Germany won no medals in 1920, 1924, and 1948.</w:t>
      </w:r>
    </w:p>
    <w:p w:rsidR="008F7C80" w:rsidRDefault="008F7C80" w:rsidP="008F7C80">
      <w:pPr>
        <w:pStyle w:val="ListParagraph"/>
        <w:numPr>
          <w:ilvl w:val="0"/>
          <w:numId w:val="0"/>
        </w:numPr>
        <w:ind w:left="1080"/>
      </w:pPr>
    </w:p>
    <w:p w:rsidR="008F7C80" w:rsidRDefault="008F7C80" w:rsidP="008F7C80">
      <w:pPr>
        <w:pStyle w:val="ListParagraph"/>
        <w:numPr>
          <w:ilvl w:val="0"/>
          <w:numId w:val="0"/>
        </w:numPr>
        <w:ind w:left="1080"/>
      </w:pPr>
      <w:r>
        <w:t xml:space="preserve">Once Germany had begun to rebuild after World War II, East Germany wanted to show its superiority over West Germany and began an extensive doping program.  This led to surge of Olympic medal wins until the Berlin Wall fell in 1989 after which there was a </w:t>
      </w:r>
      <w:r w:rsidR="00342B73">
        <w:t>precipitous</w:t>
      </w:r>
      <w:r>
        <w:t xml:space="preserve"> drop in the number of medals won by the united Germany.</w:t>
      </w:r>
    </w:p>
    <w:p w:rsidR="002A4BEE" w:rsidRPr="002A4BEE" w:rsidRDefault="002A4BEE" w:rsidP="002A4BEE">
      <w:pPr>
        <w:ind w:left="720"/>
      </w:pPr>
    </w:p>
    <w:p w:rsidR="009A09EF" w:rsidRDefault="009A09EF" w:rsidP="004D6665">
      <w:pPr>
        <w:pStyle w:val="ListParagraph"/>
        <w:numPr>
          <w:ilvl w:val="6"/>
          <w:numId w:val="1"/>
        </w:numPr>
        <w:ind w:hanging="360"/>
      </w:pPr>
      <w:r w:rsidRPr="004D6665">
        <w:rPr>
          <w:b/>
        </w:rPr>
        <w:t>Soviet Union/Russia:</w:t>
      </w:r>
      <w:r>
        <w:t xml:space="preserve"> </w:t>
      </w:r>
      <w:r w:rsidR="004D6665">
        <w:t>Before 1950</w:t>
      </w:r>
      <w:r>
        <w:t>, the Soviet Union was very domestic cen</w:t>
      </w:r>
      <w:r w:rsidR="004D6665">
        <w:t xml:space="preserve">tric in its politics, and only looked outside its borders regarding matters national security (e.g. Molotov-von </w:t>
      </w:r>
      <w:r w:rsidR="004D6665">
        <w:lastRenderedPageBreak/>
        <w:t xml:space="preserve">Ribbentrop Pact, World War II related diplomacy, etc.).  This inward focus is reflected in the fact the Soviet Union never competed in a summer Olympics before 1952.  </w:t>
      </w:r>
    </w:p>
    <w:p w:rsidR="004D6665" w:rsidRDefault="004D6665" w:rsidP="004D6665">
      <w:pPr>
        <w:ind w:left="720"/>
      </w:pPr>
    </w:p>
    <w:p w:rsidR="004D6665" w:rsidRDefault="004D6665" w:rsidP="004D6665">
      <w:pPr>
        <w:ind w:left="1080"/>
      </w:pPr>
      <w:r>
        <w:t>By 1952, the Cold War had already become hot in places like the Korean Peninsula.  What is more, communist and democratic nations were pitted against each other to show the superiority of their political systems.  Similar to Nazi Germany in the 1930’s, the Soviet Union invested heavily in athletes, which is reflected in the number of summer Olympic medals it won.  The only exception to this is when it boycotted the 1984 Olympics for the geopolitical reason that the games were held in Los Angeles.</w:t>
      </w:r>
    </w:p>
    <w:p w:rsidR="00BC7396" w:rsidRPr="002A4BEE" w:rsidRDefault="00BC7396" w:rsidP="00BC7396">
      <w:pPr>
        <w:ind w:left="720"/>
      </w:pPr>
    </w:p>
    <w:p w:rsidR="004D6665" w:rsidRDefault="00BC7396" w:rsidP="00BC7396">
      <w:pPr>
        <w:pStyle w:val="ListParagraph"/>
        <w:numPr>
          <w:ilvl w:val="6"/>
          <w:numId w:val="1"/>
        </w:numPr>
        <w:ind w:hanging="360"/>
      </w:pPr>
      <w:r>
        <w:rPr>
          <w:b/>
        </w:rPr>
        <w:t>China</w:t>
      </w:r>
      <w:r w:rsidRPr="004D6665">
        <w:rPr>
          <w:b/>
        </w:rPr>
        <w:t>:</w:t>
      </w:r>
      <w:r>
        <w:t xml:space="preserve"> Before 1980 when President Richard Nixon visited mainland China, the nation was politically isolated.  The infrastructure had been largely destroyed by Japan in World War II and by civil war.  This national isolation is reflected in that China won no Olympics medals before 1984.  However, China as a nation is on the rise both economically and at the Olympic games.  It has steadily won an increasing number of medals, and just like it does economically, China now only trails the United States in medals won at the summer Olympics.</w:t>
      </w:r>
    </w:p>
    <w:p w:rsidR="009A7B2E" w:rsidRPr="002A4BEE" w:rsidRDefault="009A7B2E" w:rsidP="009A7B2E">
      <w:pPr>
        <w:ind w:left="720"/>
      </w:pPr>
    </w:p>
    <w:p w:rsidR="003925AC" w:rsidRDefault="009A7B2E" w:rsidP="00CE4465">
      <w:pPr>
        <w:pStyle w:val="ListParagraph"/>
        <w:numPr>
          <w:ilvl w:val="6"/>
          <w:numId w:val="1"/>
        </w:numPr>
        <w:ind w:hanging="360"/>
      </w:pPr>
      <w:r w:rsidRPr="00843DF5">
        <w:rPr>
          <w:b/>
        </w:rPr>
        <w:t>United States:</w:t>
      </w:r>
      <w:r>
        <w:t xml:space="preserve"> The 20</w:t>
      </w:r>
      <w:r w:rsidRPr="00843DF5">
        <w:rPr>
          <w:vertAlign w:val="superscript"/>
        </w:rPr>
        <w:t>th</w:t>
      </w:r>
      <w:r>
        <w:t xml:space="preserve"> Century was America’s century.  It won two World Wars and is the only one of the four major superpowers on this graph to not </w:t>
      </w:r>
      <w:r w:rsidR="00D14631">
        <w:t xml:space="preserve">have had any </w:t>
      </w:r>
      <w:r>
        <w:t xml:space="preserve">political revolutions.  </w:t>
      </w:r>
      <w:r w:rsidR="000D6D99">
        <w:t>Rather, the United States</w:t>
      </w:r>
      <w:r>
        <w:t xml:space="preserve"> has been the hallmark of stability.  </w:t>
      </w:r>
      <w:r w:rsidR="000D6D99">
        <w:t>This political stability is reflect</w:t>
      </w:r>
      <w:r w:rsidR="00F91AA9">
        <w:t>ed</w:t>
      </w:r>
      <w:r w:rsidR="000D6D99">
        <w:t xml:space="preserve"> in </w:t>
      </w:r>
      <w:r w:rsidR="00462F45">
        <w:t>US’</w:t>
      </w:r>
      <w:r w:rsidR="000D6D99">
        <w:t xml:space="preserve"> </w:t>
      </w:r>
      <w:r w:rsidR="001C3F60">
        <w:t>comparatively</w:t>
      </w:r>
      <w:r w:rsidR="000D6D99">
        <w:t xml:space="preserve"> stable medal win count.  The only two outliers are the 1904 games, when the Olympics were still in their infancy, and in 1980-1984, when the games were dominated by Cold War politics. </w:t>
      </w:r>
    </w:p>
    <w:p w:rsidR="003925AC" w:rsidRPr="001B7157" w:rsidRDefault="003925AC" w:rsidP="00CE4465"/>
    <w:p w:rsidR="00A36801" w:rsidRPr="001B7157" w:rsidRDefault="00BA6486" w:rsidP="00A36801">
      <w:pPr>
        <w:pStyle w:val="Heading2"/>
      </w:pPr>
      <w:bookmarkStart w:id="42" w:name="_Ref418978368"/>
      <w:bookmarkStart w:id="43" w:name="_Toc419006161"/>
      <w:r w:rsidRPr="001B7157">
        <w:t>Dollars for Medals – Relation between a Nation’s GDP and the Number of Medals Won at the London 2012 Olympics</w:t>
      </w:r>
      <w:bookmarkEnd w:id="42"/>
      <w:bookmarkEnd w:id="43"/>
    </w:p>
    <w:p w:rsidR="00DE0ED4" w:rsidRDefault="00DE0ED4" w:rsidP="00DE0ED4"/>
    <w:p w:rsidR="00BA6486" w:rsidRDefault="00BA6486" w:rsidP="00DE0ED4">
      <w:r w:rsidRPr="003925AC">
        <w:rPr>
          <w:b/>
        </w:rPr>
        <w:t xml:space="preserve">Web Page Address: </w:t>
      </w:r>
      <w:hyperlink r:id="rId38" w:history="1">
        <w:r w:rsidRPr="00A2610E">
          <w:rPr>
            <w:rStyle w:val="Hyperlink"/>
          </w:rPr>
          <w:t>http://rawgit.com/ZaydH/CS235/master/Final_Project/economics.html</w:t>
        </w:r>
      </w:hyperlink>
    </w:p>
    <w:p w:rsidR="001C3F60" w:rsidRDefault="001C3F60" w:rsidP="001C3F60"/>
    <w:p w:rsidR="001C3F60" w:rsidRDefault="001C3F60" w:rsidP="001C3F60">
      <w:pPr>
        <w:tabs>
          <w:tab w:val="left" w:pos="360"/>
        </w:tabs>
        <w:jc w:val="center"/>
      </w:pPr>
    </w:p>
    <w:p w:rsidR="001C3F60" w:rsidRDefault="001C3F60" w:rsidP="001C3F60">
      <w:pPr>
        <w:tabs>
          <w:tab w:val="left" w:pos="360"/>
        </w:tabs>
      </w:pPr>
    </w:p>
    <w:p w:rsidR="001C3F60" w:rsidRDefault="001C3F60" w:rsidP="001C3F60">
      <w:pPr>
        <w:pStyle w:val="Caption"/>
      </w:pPr>
      <w:bookmarkStart w:id="44" w:name="_Toc419006179"/>
      <w:r>
        <w:t xml:space="preserve">Figure </w:t>
      </w:r>
      <w:fldSimple w:instr=" SEQ Figure \* ARABIC ">
        <w:r w:rsidR="00864046">
          <w:rPr>
            <w:noProof/>
          </w:rPr>
          <w:t>11</w:t>
        </w:r>
      </w:fldSimple>
      <w:r>
        <w:t xml:space="preserve"> – Graph</w:t>
      </w:r>
      <w:bookmarkEnd w:id="44"/>
      <w:r>
        <w:t xml:space="preserve"> </w:t>
      </w:r>
    </w:p>
    <w:p w:rsidR="001C3F60" w:rsidRDefault="001C3F60" w:rsidP="001C3F60"/>
    <w:p w:rsidR="00BA6486" w:rsidRDefault="00BA6486" w:rsidP="00DE0ED4"/>
    <w:p w:rsidR="00D9375F" w:rsidRDefault="00D9375F" w:rsidP="00DE0ED4"/>
    <w:p w:rsidR="009568B1" w:rsidRPr="001B7157" w:rsidRDefault="009568B1" w:rsidP="00DE0ED4"/>
    <w:p w:rsidR="00765D28" w:rsidRPr="001B7157" w:rsidRDefault="00765D28" w:rsidP="00765D28">
      <w:pPr>
        <w:pStyle w:val="Heading2"/>
      </w:pPr>
      <w:bookmarkStart w:id="45" w:name="_Ref418980275"/>
      <w:bookmarkStart w:id="46" w:name="_Toc419006162"/>
      <w:r w:rsidRPr="001B7157">
        <w:t xml:space="preserve">Quantifying the Most and Least Athletic Countries – Country Population </w:t>
      </w:r>
      <w:r w:rsidR="00123DF6" w:rsidRPr="001B7157">
        <w:t>per</w:t>
      </w:r>
      <w:r w:rsidRPr="001B7157">
        <w:t xml:space="preserve"> Medal at the London 2012 Olympic Games</w:t>
      </w:r>
      <w:bookmarkEnd w:id="45"/>
      <w:bookmarkEnd w:id="46"/>
    </w:p>
    <w:p w:rsidR="00765D28" w:rsidRPr="001B7157" w:rsidRDefault="00765D28" w:rsidP="00765D28"/>
    <w:p w:rsidR="00DE0ED4" w:rsidRDefault="00765D28" w:rsidP="00DE0ED4">
      <w:r w:rsidRPr="003925AC">
        <w:rPr>
          <w:b/>
        </w:rPr>
        <w:t xml:space="preserve">Web Page Address: </w:t>
      </w:r>
      <w:hyperlink r:id="rId39" w:history="1">
        <w:r w:rsidR="00D9375F" w:rsidRPr="00A2610E">
          <w:rPr>
            <w:rStyle w:val="Hyperlink"/>
          </w:rPr>
          <w:t>http://rawgit.com/ZaydH/CS235/master/Final_Project/population.html</w:t>
        </w:r>
      </w:hyperlink>
    </w:p>
    <w:p w:rsidR="00D9375F" w:rsidRDefault="00D9375F" w:rsidP="00DE0ED4"/>
    <w:p w:rsidR="00D9375F" w:rsidRPr="001B7157" w:rsidRDefault="00D9375F" w:rsidP="00DE0ED4"/>
    <w:p w:rsidR="00D9375F" w:rsidRPr="001B7157" w:rsidRDefault="00D9375F" w:rsidP="00DE0ED4"/>
    <w:p w:rsidR="00DE0ED4" w:rsidRPr="001B7157" w:rsidRDefault="00A64713" w:rsidP="00DE0ED4">
      <w:pPr>
        <w:pStyle w:val="Heading2"/>
      </w:pPr>
      <w:bookmarkStart w:id="47" w:name="_Ref418979919"/>
      <w:bookmarkStart w:id="48" w:name="_Toc419006163"/>
      <w:r w:rsidRPr="001B7157">
        <w:lastRenderedPageBreak/>
        <w:t xml:space="preserve">Growth in the Number of Olympic </w:t>
      </w:r>
      <w:r w:rsidR="00E717C8" w:rsidRPr="001B7157">
        <w:t>Events</w:t>
      </w:r>
      <w:bookmarkEnd w:id="47"/>
      <w:bookmarkEnd w:id="48"/>
    </w:p>
    <w:p w:rsidR="00E717C8" w:rsidRPr="001B7157" w:rsidRDefault="00E717C8" w:rsidP="00E717C8"/>
    <w:p w:rsidR="00E717C8" w:rsidRDefault="00E717C8" w:rsidP="00E717C8">
      <w:r w:rsidRPr="003925AC">
        <w:rPr>
          <w:b/>
        </w:rPr>
        <w:t xml:space="preserve">Web Page Address: </w:t>
      </w:r>
      <w:hyperlink r:id="rId40" w:history="1">
        <w:r w:rsidRPr="00A2610E">
          <w:rPr>
            <w:rStyle w:val="Hyperlink"/>
          </w:rPr>
          <w:t>http://rawgit.com/ZaydH/CS235/master/Final_Project/events.html</w:t>
        </w:r>
      </w:hyperlink>
    </w:p>
    <w:p w:rsidR="00D9375F" w:rsidRDefault="00D9375F" w:rsidP="00E717C8"/>
    <w:p w:rsidR="00DB6D09" w:rsidRDefault="00DB6D09" w:rsidP="00E717C8"/>
    <w:p w:rsidR="00DB6D09" w:rsidRDefault="00DB6D09" w:rsidP="00DB6D09"/>
    <w:p w:rsidR="00DB6D09" w:rsidRPr="001B7157" w:rsidRDefault="00DB6D09" w:rsidP="00DB6D09"/>
    <w:p w:rsidR="00DB6D09" w:rsidRPr="001B7157" w:rsidRDefault="00DB6D09" w:rsidP="00DB6D09">
      <w:pPr>
        <w:pStyle w:val="Heading2"/>
      </w:pPr>
      <w:bookmarkStart w:id="49" w:name="_Ref418980759"/>
      <w:bookmarkStart w:id="50" w:name="_Toc419006164"/>
      <w:r w:rsidRPr="001B7157">
        <w:t>United States Medal Wins – A Home Advantage</w:t>
      </w:r>
      <w:bookmarkEnd w:id="49"/>
      <w:bookmarkEnd w:id="50"/>
    </w:p>
    <w:p w:rsidR="00DB6D09" w:rsidRPr="001B7157" w:rsidRDefault="00DB6D09" w:rsidP="00DB6D09"/>
    <w:p w:rsidR="00DB6D09" w:rsidRDefault="00DB6D09" w:rsidP="00DB6D09">
      <w:r w:rsidRPr="003925AC">
        <w:rPr>
          <w:b/>
        </w:rPr>
        <w:t xml:space="preserve">Web Page Address: </w:t>
      </w:r>
      <w:hyperlink r:id="rId41" w:history="1">
        <w:r w:rsidRPr="006B0379">
          <w:rPr>
            <w:rStyle w:val="Hyperlink"/>
          </w:rPr>
          <w:t>http://rawgit.com/ZaydH/CS235/master/Final_Project/united_states.html</w:t>
        </w:r>
      </w:hyperlink>
      <w:r>
        <w:rPr>
          <w:b/>
        </w:rPr>
        <w:t xml:space="preserve"> </w:t>
      </w:r>
    </w:p>
    <w:p w:rsidR="00DB6D09" w:rsidRPr="001B7157" w:rsidRDefault="00DB6D09" w:rsidP="00DB6D09"/>
    <w:p w:rsidR="00DB6D09" w:rsidRDefault="00DB6D09" w:rsidP="00E717C8"/>
    <w:p w:rsidR="0077470B" w:rsidRPr="001B7157" w:rsidRDefault="0077470B" w:rsidP="007B2AB4">
      <w:pPr>
        <w:ind w:firstLine="360"/>
      </w:pPr>
    </w:p>
    <w:p w:rsidR="000F290D" w:rsidRPr="001B7157" w:rsidRDefault="000F290D" w:rsidP="000F290D"/>
    <w:p w:rsidR="000F290D" w:rsidRPr="001B7157" w:rsidRDefault="00523ACE" w:rsidP="000F290D">
      <w:pPr>
        <w:pStyle w:val="Heading2"/>
      </w:pPr>
      <w:bookmarkStart w:id="51" w:name="_Ref418979203"/>
      <w:bookmarkStart w:id="52" w:name="_Toc419006165"/>
      <w:r w:rsidRPr="001B7157">
        <w:t>Summer Olympic Games Host Cities</w:t>
      </w:r>
      <w:bookmarkEnd w:id="51"/>
      <w:bookmarkEnd w:id="52"/>
    </w:p>
    <w:p w:rsidR="000F290D" w:rsidRPr="001B7157" w:rsidRDefault="000F290D" w:rsidP="000F290D"/>
    <w:p w:rsidR="00D9375F" w:rsidRDefault="000F290D" w:rsidP="00E717C8">
      <w:r w:rsidRPr="003925AC">
        <w:rPr>
          <w:b/>
        </w:rPr>
        <w:t xml:space="preserve">Web Page Address: </w:t>
      </w:r>
      <w:hyperlink r:id="rId42" w:history="1">
        <w:r w:rsidRPr="000F290D">
          <w:rPr>
            <w:rStyle w:val="Hyperlink"/>
          </w:rPr>
          <w:t>http://rawgit.com/ZaydH/CS235/master/Final_Project/previous_games.html</w:t>
        </w:r>
      </w:hyperlink>
      <w:r>
        <w:t xml:space="preserve"> </w:t>
      </w:r>
    </w:p>
    <w:p w:rsidR="000F290D" w:rsidRDefault="000F290D" w:rsidP="00E717C8"/>
    <w:p w:rsidR="00E402A0" w:rsidRDefault="00B33234" w:rsidP="00B33234">
      <w:pPr>
        <w:jc w:val="center"/>
      </w:pPr>
      <w:r>
        <w:rPr>
          <w:noProof/>
        </w:rPr>
        <w:drawing>
          <wp:inline distT="0" distB="0" distL="0" distR="0">
            <wp:extent cx="5327374" cy="2912014"/>
            <wp:effectExtent l="19050" t="19050" r="25676" b="21686"/>
            <wp:docPr id="52" name="Picture 51" descr="Summer Olympic Games Host C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 Olympic Games Host Cities.png"/>
                    <pic:cNvPicPr/>
                  </pic:nvPicPr>
                  <pic:blipFill>
                    <a:blip r:embed="rId43" cstate="print"/>
                    <a:stretch>
                      <a:fillRect/>
                    </a:stretch>
                  </pic:blipFill>
                  <pic:spPr>
                    <a:xfrm>
                      <a:off x="0" y="0"/>
                      <a:ext cx="5326713" cy="2911653"/>
                    </a:xfrm>
                    <a:prstGeom prst="rect">
                      <a:avLst/>
                    </a:prstGeom>
                    <a:ln>
                      <a:solidFill>
                        <a:schemeClr val="accent1"/>
                      </a:solidFill>
                    </a:ln>
                  </pic:spPr>
                </pic:pic>
              </a:graphicData>
            </a:graphic>
          </wp:inline>
        </w:drawing>
      </w:r>
    </w:p>
    <w:p w:rsidR="00FD453E" w:rsidRDefault="00FD453E" w:rsidP="00FD453E">
      <w:pPr>
        <w:tabs>
          <w:tab w:val="left" w:pos="360"/>
        </w:tabs>
      </w:pPr>
    </w:p>
    <w:p w:rsidR="00FD453E" w:rsidRDefault="00FD453E" w:rsidP="00FD453E">
      <w:pPr>
        <w:pStyle w:val="Caption"/>
      </w:pPr>
      <w:bookmarkStart w:id="53" w:name="_Toc419006180"/>
      <w:r>
        <w:t xml:space="preserve">Figure </w:t>
      </w:r>
      <w:fldSimple w:instr=" SEQ Figure \* ARABIC ">
        <w:r w:rsidR="00864046">
          <w:rPr>
            <w:noProof/>
          </w:rPr>
          <w:t>12</w:t>
        </w:r>
      </w:fldSimple>
      <w:r>
        <w:t xml:space="preserve"> –</w:t>
      </w:r>
      <w:r w:rsidR="005B2536">
        <w:t xml:space="preserve"> Symbol Map of the Summer Olympic Games Host Cities</w:t>
      </w:r>
      <w:bookmarkEnd w:id="53"/>
    </w:p>
    <w:p w:rsidR="00FD453E" w:rsidRDefault="00FD453E" w:rsidP="00FD453E"/>
    <w:p w:rsidR="00E402A0" w:rsidRDefault="00E402A0" w:rsidP="00E402A0"/>
    <w:p w:rsidR="00B33234" w:rsidRDefault="00B33234" w:rsidP="00E402A0"/>
    <w:p w:rsidR="00B33234" w:rsidRPr="001B7157" w:rsidRDefault="00B33234" w:rsidP="00E402A0"/>
    <w:p w:rsidR="00E402A0" w:rsidRPr="001B7157" w:rsidRDefault="00E402A0" w:rsidP="00E402A0">
      <w:pPr>
        <w:pStyle w:val="Heading2"/>
      </w:pPr>
      <w:bookmarkStart w:id="54" w:name="_Ref418981080"/>
      <w:bookmarkStart w:id="55" w:name="_Toc419006166"/>
      <w:r w:rsidRPr="001B7157">
        <w:t xml:space="preserve">Athletes Attending the 2012 London Olympics </w:t>
      </w:r>
      <w:r w:rsidR="006A4178" w:rsidRPr="001B7157">
        <w:t>by</w:t>
      </w:r>
      <w:r w:rsidRPr="001B7157">
        <w:t xml:space="preserve"> Country</w:t>
      </w:r>
      <w:bookmarkEnd w:id="54"/>
      <w:bookmarkEnd w:id="55"/>
    </w:p>
    <w:p w:rsidR="00E402A0" w:rsidRPr="001B7157" w:rsidRDefault="00E402A0" w:rsidP="00E402A0"/>
    <w:p w:rsidR="00E402A0" w:rsidRDefault="00E402A0" w:rsidP="00E402A0">
      <w:r w:rsidRPr="003925AC">
        <w:rPr>
          <w:b/>
        </w:rPr>
        <w:t xml:space="preserve">Web Page Address: </w:t>
      </w:r>
      <w:hyperlink r:id="rId44" w:history="1">
        <w:r w:rsidRPr="000F290D">
          <w:rPr>
            <w:rStyle w:val="Hyperlink"/>
          </w:rPr>
          <w:t>http://rawgit.com/ZaydH/CS235/master/Final_Project/previous_games.html</w:t>
        </w:r>
      </w:hyperlink>
      <w:r>
        <w:t xml:space="preserve"> </w:t>
      </w:r>
    </w:p>
    <w:p w:rsidR="00DE0ED4" w:rsidRDefault="00DE0ED4" w:rsidP="00DE0ED4"/>
    <w:p w:rsidR="00F46D33" w:rsidRDefault="00F46D33" w:rsidP="00DE0ED4"/>
    <w:p w:rsidR="00F46D33" w:rsidRPr="001B7157" w:rsidRDefault="00F46D33" w:rsidP="00DE0ED4"/>
    <w:p w:rsidR="00DE0ED4" w:rsidRPr="001B7157" w:rsidRDefault="00DE0ED4" w:rsidP="00DE0ED4">
      <w:pPr>
        <w:pStyle w:val="Heading2"/>
      </w:pPr>
      <w:bookmarkStart w:id="56" w:name="_Ref418977935"/>
      <w:bookmarkStart w:id="57" w:name="_Toc419006167"/>
      <w:r w:rsidRPr="001B7157">
        <w:t>If Michael Phelps were a Country</w:t>
      </w:r>
      <w:bookmarkEnd w:id="56"/>
      <w:bookmarkEnd w:id="57"/>
    </w:p>
    <w:p w:rsidR="00DE0ED4" w:rsidRPr="001B7157" w:rsidRDefault="00DE0ED4" w:rsidP="00DE0ED4"/>
    <w:p w:rsidR="0041658E" w:rsidRDefault="0041658E" w:rsidP="0041658E">
      <w:r w:rsidRPr="003925AC">
        <w:rPr>
          <w:b/>
        </w:rPr>
        <w:t xml:space="preserve">Web Page Address: </w:t>
      </w:r>
      <w:hyperlink r:id="rId45" w:history="1">
        <w:r w:rsidRPr="00A2610E">
          <w:rPr>
            <w:rStyle w:val="Hyperlink"/>
          </w:rPr>
          <w:t>http://rawgit.com/ZaydH/CS235/master/Final_Project/michaelphelps.html</w:t>
        </w:r>
      </w:hyperlink>
      <w:r>
        <w:t xml:space="preserve"> </w:t>
      </w:r>
    </w:p>
    <w:p w:rsidR="00DE0ED4" w:rsidRDefault="00DE0ED4" w:rsidP="00F46D33"/>
    <w:p w:rsidR="001E6B01" w:rsidRDefault="001E6B01" w:rsidP="001E6B01">
      <w:pPr>
        <w:jc w:val="center"/>
      </w:pPr>
      <w:r>
        <w:rPr>
          <w:noProof/>
        </w:rPr>
        <w:drawing>
          <wp:inline distT="0" distB="0" distL="0" distR="0">
            <wp:extent cx="4320411" cy="3466768"/>
            <wp:effectExtent l="19050" t="19050" r="22989" b="19382"/>
            <wp:docPr id="54" name="Picture 53" descr="If Michael Phelps were a 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 Michael Phelps were a Country.png"/>
                    <pic:cNvPicPr/>
                  </pic:nvPicPr>
                  <pic:blipFill>
                    <a:blip r:embed="rId46" cstate="print"/>
                    <a:stretch>
                      <a:fillRect/>
                    </a:stretch>
                  </pic:blipFill>
                  <pic:spPr>
                    <a:xfrm>
                      <a:off x="0" y="0"/>
                      <a:ext cx="4319875" cy="3466338"/>
                    </a:xfrm>
                    <a:prstGeom prst="rect">
                      <a:avLst/>
                    </a:prstGeom>
                    <a:ln>
                      <a:solidFill>
                        <a:schemeClr val="accent1"/>
                      </a:solidFill>
                    </a:ln>
                  </pic:spPr>
                </pic:pic>
              </a:graphicData>
            </a:graphic>
          </wp:inline>
        </w:drawing>
      </w:r>
    </w:p>
    <w:p w:rsidR="001E6B01" w:rsidRDefault="001E6B01" w:rsidP="001E6B01">
      <w:pPr>
        <w:tabs>
          <w:tab w:val="left" w:pos="360"/>
        </w:tabs>
      </w:pPr>
    </w:p>
    <w:p w:rsidR="001E6B01" w:rsidRDefault="001E6B01" w:rsidP="001E6B01">
      <w:pPr>
        <w:pStyle w:val="Caption"/>
      </w:pPr>
      <w:bookmarkStart w:id="58" w:name="_Toc419006181"/>
      <w:r>
        <w:t xml:space="preserve">Figure </w:t>
      </w:r>
      <w:fldSimple w:instr=" SEQ Figure \* ARABIC ">
        <w:r w:rsidR="00864046">
          <w:rPr>
            <w:noProof/>
          </w:rPr>
          <w:t>13</w:t>
        </w:r>
      </w:fldSimple>
      <w:r>
        <w:t xml:space="preserve"> – Stacked Bar Graph Comparing Michael Phelps Medal Total to Various Countries</w:t>
      </w:r>
      <w:bookmarkEnd w:id="58"/>
    </w:p>
    <w:p w:rsidR="00F46D33" w:rsidRDefault="00F46D33" w:rsidP="00F46D33"/>
    <w:p w:rsidR="00F46D33" w:rsidRDefault="00F46D33" w:rsidP="00F46D33">
      <w:r>
        <w:tab/>
        <w:t>The previous visualizations were intended to show the nuances of describing Olympic performance.  In contrast, this final visualization is intended as a tool to show the dominating Olympic performance of a single individual: Michael Phelps.  It does this by bringing together three distinct pieces of data namely:</w:t>
      </w:r>
    </w:p>
    <w:p w:rsidR="00F46D33" w:rsidRDefault="00F46D33" w:rsidP="00F46D33"/>
    <w:p w:rsidR="00F46D33" w:rsidRPr="00F46D33" w:rsidRDefault="00F46D33" w:rsidP="00F46D33">
      <w:pPr>
        <w:pStyle w:val="ListParagraph"/>
        <w:numPr>
          <w:ilvl w:val="6"/>
          <w:numId w:val="1"/>
        </w:numPr>
        <w:ind w:hanging="360"/>
      </w:pPr>
      <w:r w:rsidRPr="00F46D33">
        <w:t>Total Number of Medals Won</w:t>
      </w:r>
      <w:r>
        <w:t xml:space="preserve"> by Country</w:t>
      </w:r>
    </w:p>
    <w:p w:rsidR="00F46D33" w:rsidRDefault="00F46D33" w:rsidP="00F46D33">
      <w:pPr>
        <w:pStyle w:val="ListParagraph"/>
        <w:numPr>
          <w:ilvl w:val="6"/>
          <w:numId w:val="1"/>
        </w:numPr>
        <w:ind w:hanging="360"/>
      </w:pPr>
      <w:r>
        <w:t>Country Population Size</w:t>
      </w:r>
    </w:p>
    <w:p w:rsidR="00F46D33" w:rsidRPr="00F46D33" w:rsidRDefault="00F46D33" w:rsidP="00F46D33">
      <w:pPr>
        <w:pStyle w:val="ListParagraph"/>
        <w:numPr>
          <w:ilvl w:val="6"/>
          <w:numId w:val="1"/>
        </w:numPr>
        <w:ind w:hanging="360"/>
      </w:pPr>
      <w:r>
        <w:t>Medal Breakdown between Gold, Silver, and Bronz</w:t>
      </w:r>
      <w:r w:rsidR="00227EA8">
        <w:t>e</w:t>
      </w:r>
    </w:p>
    <w:p w:rsidR="00F46D33" w:rsidRDefault="00F46D33" w:rsidP="00227EA8"/>
    <w:p w:rsidR="0099400C" w:rsidRDefault="0099400C" w:rsidP="0099400C">
      <w:r>
        <w:t>With the exception of population size, this data applies to only the three Olympic games at which Michael Phelps competed namely the 2004, 2008, and 2012.</w:t>
      </w:r>
    </w:p>
    <w:p w:rsidR="00832199" w:rsidRDefault="00832199" w:rsidP="00227EA8"/>
    <w:p w:rsidR="00832199" w:rsidRDefault="00832199" w:rsidP="00227EA8">
      <w:r>
        <w:tab/>
        <w:t>This visualization shows that no country with comparable medal counts had nearly the ratio of gold medals to total medals that Michael Phelps had.  What is more, despite having millions or eve</w:t>
      </w:r>
      <w:r w:rsidR="00C7741B">
        <w:t>n</w:t>
      </w:r>
      <w:r>
        <w:t xml:space="preserve"> tens of millions of people, these countries had </w:t>
      </w:r>
      <w:r w:rsidR="00C7741B">
        <w:t>similar</w:t>
      </w:r>
      <w:r>
        <w:t xml:space="preserve"> medal </w:t>
      </w:r>
      <w:r w:rsidR="00C7741B">
        <w:t>totals</w:t>
      </w:r>
      <w:r>
        <w:t xml:space="preserve"> to Phelps</w:t>
      </w:r>
      <w:r w:rsidR="00963AB4">
        <w:t>.  As an example, the combined medal output of over 95 million Ethiopians could not match Michael Phelps</w:t>
      </w:r>
      <w:r>
        <w:t xml:space="preserve">. </w:t>
      </w:r>
      <w:r w:rsidR="00963AB4">
        <w:t xml:space="preserve">  This visualization </w:t>
      </w:r>
      <w:r w:rsidR="004A15CD">
        <w:t>succinctly</w:t>
      </w:r>
      <w:r w:rsidR="00963AB4">
        <w:t xml:space="preserve">, and </w:t>
      </w:r>
      <w:r w:rsidR="004A15CD">
        <w:lastRenderedPageBreak/>
        <w:t xml:space="preserve">perhaps a </w:t>
      </w:r>
      <w:r w:rsidR="00963AB4">
        <w:t xml:space="preserve">bit </w:t>
      </w:r>
      <w:r w:rsidR="005C4DFE">
        <w:t>entertainingly</w:t>
      </w:r>
      <w:r w:rsidR="001E6B01">
        <w:t>, shows</w:t>
      </w:r>
      <w:r w:rsidR="00963AB4">
        <w:t xml:space="preserve"> Phelps superior a</w:t>
      </w:r>
      <w:r w:rsidR="004A15CD">
        <w:t>nd dominant Olympic performance in the last three games.</w:t>
      </w:r>
    </w:p>
    <w:p w:rsidR="001C62AF" w:rsidRDefault="001C62AF" w:rsidP="00F46D33">
      <w:r>
        <w:br w:type="page"/>
      </w:r>
    </w:p>
    <w:p w:rsidR="001C62AF" w:rsidRPr="008F743B" w:rsidRDefault="001C62AF" w:rsidP="001C62AF">
      <w:pPr>
        <w:pStyle w:val="Heading1"/>
        <w:numPr>
          <w:ilvl w:val="0"/>
          <w:numId w:val="0"/>
        </w:numPr>
        <w:ind w:left="1080" w:hanging="1080"/>
        <w:jc w:val="center"/>
      </w:pPr>
      <w:bookmarkStart w:id="59" w:name="_Ref418975345"/>
      <w:bookmarkStart w:id="60" w:name="_Toc419006168"/>
      <w:r>
        <w:lastRenderedPageBreak/>
        <w:t xml:space="preserve">List of </w:t>
      </w:r>
      <w:r w:rsidR="00944912">
        <w:t xml:space="preserve">Webpage Text </w:t>
      </w:r>
      <w:r>
        <w:t>References</w:t>
      </w:r>
      <w:bookmarkEnd w:id="59"/>
      <w:bookmarkEnd w:id="60"/>
    </w:p>
    <w:p w:rsidR="001C62AF" w:rsidRDefault="001C62AF" w:rsidP="001C62AF"/>
    <w:p w:rsidR="00C213A5" w:rsidRDefault="00C213A5" w:rsidP="001C62A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9900"/>
      </w:tblGrid>
      <w:tr w:rsidR="00DC4C2C" w:rsidTr="00B41712">
        <w:tc>
          <w:tcPr>
            <w:tcW w:w="828" w:type="dxa"/>
          </w:tcPr>
          <w:p w:rsidR="00DC4C2C" w:rsidRPr="008746AD" w:rsidRDefault="00DC4C2C" w:rsidP="00D26A33">
            <w:pPr>
              <w:pStyle w:val="Caption"/>
              <w:spacing w:after="120"/>
            </w:pPr>
            <w:r>
              <w:t xml:space="preserve">[ </w:t>
            </w:r>
            <w:fldSimple w:instr=" SEQ [ \* ARABIC ">
              <w:r w:rsidR="00864046">
                <w:rPr>
                  <w:noProof/>
                </w:rPr>
                <w:t>1</w:t>
              </w:r>
            </w:fldSimple>
            <w:r>
              <w:t xml:space="preserve"> ]</w:t>
            </w:r>
          </w:p>
          <w:p w:rsidR="00DC4C2C" w:rsidRDefault="00DC4C2C" w:rsidP="00D26A33">
            <w:pPr>
              <w:spacing w:after="120"/>
              <w:jc w:val="center"/>
            </w:pPr>
          </w:p>
        </w:tc>
        <w:tc>
          <w:tcPr>
            <w:tcW w:w="9900" w:type="dxa"/>
          </w:tcPr>
          <w:p w:rsidR="00DC4C2C" w:rsidRPr="00DC4C2C" w:rsidRDefault="00944912" w:rsidP="0007099E">
            <w:pPr>
              <w:spacing w:after="240"/>
            </w:pPr>
            <w:r>
              <w:t>‘</w:t>
            </w:r>
            <w:r w:rsidR="00DC4C2C" w:rsidRPr="00DC4C2C">
              <w:t>Olympic sports</w:t>
            </w:r>
            <w:r>
              <w:t>’</w:t>
            </w:r>
            <w:r w:rsidR="00844B25">
              <w:t>,</w:t>
            </w:r>
            <w:r w:rsidR="00DC4C2C" w:rsidRPr="00DC4C2C">
              <w:t xml:space="preserve"> </w:t>
            </w:r>
            <w:r w:rsidR="00DC4C2C" w:rsidRPr="00C24634">
              <w:rPr>
                <w:i/>
              </w:rPr>
              <w:t>Wikipedia</w:t>
            </w:r>
            <w:r w:rsidR="00844B25" w:rsidRPr="00844B25">
              <w:t>,</w:t>
            </w:r>
            <w:r w:rsidR="00C24634">
              <w:t xml:space="preserve"> (wiki article)</w:t>
            </w:r>
            <w:r w:rsidR="00DC4C2C" w:rsidRPr="00DC4C2C">
              <w:t>. Available at:</w:t>
            </w:r>
            <w:r w:rsidR="00DC4C2C">
              <w:t xml:space="preserve"> </w:t>
            </w:r>
            <w:r w:rsidR="00C24634">
              <w:t>&lt;</w:t>
            </w:r>
            <w:hyperlink r:id="rId47" w:history="1">
              <w:r w:rsidR="00DC4C2C" w:rsidRPr="00DC4C2C">
                <w:t>http://en.wikipedia.org/wiki/Olympic_sports</w:t>
              </w:r>
            </w:hyperlink>
            <w:r w:rsidR="00C24634">
              <w:t>&gt;.</w:t>
            </w:r>
            <w:r w:rsidR="00DC4C2C"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864046">
                <w:rPr>
                  <w:noProof/>
                </w:rPr>
                <w:t>2</w:t>
              </w:r>
            </w:fldSimple>
            <w:r>
              <w:t xml:space="preserve"> ]</w:t>
            </w:r>
          </w:p>
        </w:tc>
        <w:tc>
          <w:tcPr>
            <w:tcW w:w="9900" w:type="dxa"/>
          </w:tcPr>
          <w:p w:rsidR="00DC4C2C" w:rsidRPr="00944912" w:rsidRDefault="00F22242" w:rsidP="0007099E">
            <w:pPr>
              <w:spacing w:after="240"/>
            </w:pPr>
            <w:r>
              <w:t>‘</w:t>
            </w:r>
            <w:r w:rsidR="00844B25">
              <w:t xml:space="preserve">United States at the Olympics’, </w:t>
            </w:r>
            <w:r w:rsidRPr="00C24634">
              <w:rPr>
                <w:i/>
              </w:rPr>
              <w:t>Wikipedia</w:t>
            </w:r>
            <w:r w:rsidR="00844B25">
              <w:t>,</w:t>
            </w:r>
            <w:r>
              <w:t xml:space="preserve"> (wiki article)</w:t>
            </w:r>
            <w:r w:rsidRPr="00DC4C2C">
              <w:t>. Available at:</w:t>
            </w:r>
            <w:r>
              <w:t xml:space="preserve"> &lt;</w:t>
            </w:r>
            <w:r w:rsidR="00844B25" w:rsidRPr="00844B25">
              <w:t>http://en.wikipedia.org/wiki/United_States_at_the_Olympics</w:t>
            </w:r>
            <w:r>
              <w:t>&gt;.</w:t>
            </w:r>
            <w:r w:rsidRPr="00DC4C2C">
              <w:t xml:space="preserve"> [Accessed 10 May 2015].</w:t>
            </w:r>
          </w:p>
        </w:tc>
      </w:tr>
      <w:tr w:rsidR="00DC4C2C" w:rsidTr="00B41712">
        <w:tc>
          <w:tcPr>
            <w:tcW w:w="828" w:type="dxa"/>
          </w:tcPr>
          <w:p w:rsidR="00DC4C2C" w:rsidRDefault="00DC4C2C" w:rsidP="00D26A33">
            <w:pPr>
              <w:pStyle w:val="Caption"/>
              <w:spacing w:after="120"/>
            </w:pPr>
            <w:r>
              <w:t xml:space="preserve">[ </w:t>
            </w:r>
            <w:fldSimple w:instr=" SEQ [ \* ARABIC ">
              <w:r w:rsidR="00864046">
                <w:rPr>
                  <w:noProof/>
                </w:rPr>
                <w:t>3</w:t>
              </w:r>
            </w:fldSimple>
            <w:r>
              <w:t xml:space="preserve"> ]</w:t>
            </w:r>
          </w:p>
        </w:tc>
        <w:tc>
          <w:tcPr>
            <w:tcW w:w="9900" w:type="dxa"/>
          </w:tcPr>
          <w:p w:rsidR="00DC4C2C" w:rsidRPr="00944912" w:rsidRDefault="00F22242" w:rsidP="0007099E">
            <w:pPr>
              <w:spacing w:after="240"/>
            </w:pPr>
            <w:r>
              <w:t>‘</w:t>
            </w:r>
            <w:r w:rsidR="004F2208">
              <w:t>Michael Phelps</w:t>
            </w:r>
            <w:r w:rsidR="00D26A33">
              <w:t>’</w:t>
            </w:r>
            <w:r w:rsidR="00844B25" w:rsidRPr="00844B25">
              <w:t>,</w:t>
            </w:r>
            <w:r w:rsidRPr="00DC4C2C">
              <w:t xml:space="preserve"> </w:t>
            </w:r>
            <w:r w:rsidRPr="00C24634">
              <w:rPr>
                <w:i/>
              </w:rPr>
              <w:t>Wikipedia</w:t>
            </w:r>
            <w:r w:rsidR="00844B25">
              <w:t>,</w:t>
            </w:r>
            <w:r>
              <w:t xml:space="preserve"> (wiki article)</w:t>
            </w:r>
            <w:r w:rsidRPr="00DC4C2C">
              <w:t>. Available at:</w:t>
            </w:r>
            <w:r>
              <w:t xml:space="preserve"> &lt;</w:t>
            </w:r>
            <w:r w:rsidR="004F2208" w:rsidRPr="004F2208">
              <w:t>http://en.wikipedia.org/wiki/Michael_Phelps</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4</w:t>
              </w:r>
            </w:fldSimple>
            <w:r>
              <w:t xml:space="preserve"> ]</w:t>
            </w:r>
          </w:p>
        </w:tc>
        <w:tc>
          <w:tcPr>
            <w:tcW w:w="9900" w:type="dxa"/>
          </w:tcPr>
          <w:p w:rsidR="00D26A33" w:rsidRPr="00944912" w:rsidRDefault="00D26A33"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5</w:t>
              </w:r>
            </w:fldSimple>
            <w:r>
              <w:t xml:space="preserve"> ]</w:t>
            </w:r>
          </w:p>
        </w:tc>
        <w:tc>
          <w:tcPr>
            <w:tcW w:w="9900" w:type="dxa"/>
          </w:tcPr>
          <w:p w:rsidR="00D26A33" w:rsidRDefault="000B3F1B" w:rsidP="0007099E">
            <w:pPr>
              <w:spacing w:after="240"/>
            </w:pPr>
            <w:r>
              <w:t>‘2012 Summer Olympics’</w:t>
            </w:r>
            <w:r w:rsidRPr="00844B25">
              <w:t>,</w:t>
            </w:r>
            <w:r w:rsidRPr="00DC4C2C">
              <w:t xml:space="preserve"> </w:t>
            </w:r>
            <w:r w:rsidRPr="00C24634">
              <w:rPr>
                <w:i/>
              </w:rPr>
              <w:t>Wikipedia</w:t>
            </w:r>
            <w:r>
              <w:t>, (wiki article)</w:t>
            </w:r>
            <w:r w:rsidRPr="00DC4C2C">
              <w:t>. Available at:</w:t>
            </w:r>
            <w:r>
              <w:t xml:space="preserve"> &lt;</w:t>
            </w:r>
            <w:r w:rsidRPr="000B3F1B">
              <w:t xml:space="preserve">http://en.wikipedia.org/wiki/2012_Summer_Olympics </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6</w:t>
              </w:r>
            </w:fldSimple>
            <w:r>
              <w:t xml:space="preserve"> ]</w:t>
            </w:r>
          </w:p>
        </w:tc>
        <w:tc>
          <w:tcPr>
            <w:tcW w:w="9900" w:type="dxa"/>
          </w:tcPr>
          <w:p w:rsidR="00D26A33" w:rsidRDefault="000B3F1B" w:rsidP="0007099E">
            <w:pPr>
              <w:spacing w:after="240"/>
            </w:pPr>
            <w:r>
              <w:t>‘All-time Olympic Games Medal Table’</w:t>
            </w:r>
            <w:r w:rsidRPr="00844B25">
              <w:t>,</w:t>
            </w:r>
            <w:r w:rsidRPr="00DC4C2C">
              <w:t xml:space="preserve"> </w:t>
            </w:r>
            <w:r w:rsidRPr="00C24634">
              <w:rPr>
                <w:i/>
              </w:rPr>
              <w:t>Wikipedia</w:t>
            </w:r>
            <w:r>
              <w:t>, (wiki article)</w:t>
            </w:r>
            <w:r w:rsidRPr="00DC4C2C">
              <w:t>. Available at:</w:t>
            </w:r>
            <w:r>
              <w:t xml:space="preserve"> &lt;</w:t>
            </w:r>
            <w:r w:rsidRPr="00D26A33">
              <w:t>http://en.wikipedia.org/wiki/All-time_Olympic_Games_medal_table</w:t>
            </w:r>
            <w:r>
              <w:t>&gt;.</w:t>
            </w:r>
            <w:r w:rsidRPr="00DC4C2C">
              <w:t xml:space="preserve">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7</w:t>
              </w:r>
            </w:fldSimple>
            <w:r>
              <w:t xml:space="preserve"> ]</w:t>
            </w:r>
          </w:p>
        </w:tc>
        <w:tc>
          <w:tcPr>
            <w:tcW w:w="9900" w:type="dxa"/>
          </w:tcPr>
          <w:p w:rsidR="00D26A33" w:rsidRDefault="00BF6680" w:rsidP="0007099E">
            <w:pPr>
              <w:spacing w:after="240"/>
            </w:pPr>
            <w:r>
              <w:rPr>
                <w:rStyle w:val="selectable"/>
              </w:rPr>
              <w:t xml:space="preserve">Boston.com, (2015). </w:t>
            </w:r>
            <w:r>
              <w:rPr>
                <w:rStyle w:val="selectable"/>
                <w:i/>
                <w:iCs/>
              </w:rPr>
              <w:t>Winning golds without gold: an economic analysis of the medal standings</w:t>
            </w:r>
            <w:r>
              <w:rPr>
                <w:rStyle w:val="selectable"/>
              </w:rPr>
              <w:t>. [online] Available at: http://www.boston.com/sports/blogs/statsdriven/2012/07/winning_golds_without_gold_an.html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8</w:t>
              </w:r>
            </w:fldSimple>
            <w:r>
              <w:t xml:space="preserve"> ]</w:t>
            </w:r>
          </w:p>
        </w:tc>
        <w:tc>
          <w:tcPr>
            <w:tcW w:w="9900" w:type="dxa"/>
          </w:tcPr>
          <w:p w:rsidR="00D26A33" w:rsidRDefault="00BF6680" w:rsidP="0007099E">
            <w:pPr>
              <w:spacing w:after="240"/>
            </w:pPr>
            <w:r>
              <w:rPr>
                <w:rStyle w:val="selectable"/>
              </w:rPr>
              <w:t xml:space="preserve">Iwallerstein.com, (2015). </w:t>
            </w:r>
            <w:r>
              <w:rPr>
                <w:rStyle w:val="selectable"/>
                <w:i/>
                <w:iCs/>
              </w:rPr>
              <w:t>The Olympics and Geopolitics</w:t>
            </w:r>
            <w:r>
              <w:rPr>
                <w:rStyle w:val="selectable"/>
              </w:rPr>
              <w:t>. [online] Available at: http://iwallerstein.com/the-olympics-and-geopolitics/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9</w:t>
              </w:r>
            </w:fldSimple>
            <w:r>
              <w:t xml:space="preserve"> ]</w:t>
            </w:r>
          </w:p>
        </w:tc>
        <w:tc>
          <w:tcPr>
            <w:tcW w:w="9900" w:type="dxa"/>
          </w:tcPr>
          <w:p w:rsidR="00D26A33" w:rsidRDefault="00BF6680" w:rsidP="0007099E">
            <w:pPr>
              <w:spacing w:after="240"/>
            </w:pPr>
            <w:r>
              <w:rPr>
                <w:rStyle w:val="selectable"/>
              </w:rPr>
              <w:t xml:space="preserve">Berg, C. (2015). Politics, not sport, is the purpose of the Olympic Games. </w:t>
            </w:r>
            <w:r>
              <w:rPr>
                <w:rStyle w:val="selectable"/>
                <w:i/>
                <w:iCs/>
              </w:rPr>
              <w:t>IPA Review</w:t>
            </w:r>
            <w:r>
              <w:rPr>
                <w:rStyle w:val="selectable"/>
              </w:rPr>
              <w:t>, [online] pp.15-18. Available at: https://www.ipa.org.au/library/publication/1213771802_document_60-3_berg.pdf [Accessed 10 May 2015].</w:t>
            </w:r>
          </w:p>
        </w:tc>
      </w:tr>
      <w:tr w:rsidR="00D26A33" w:rsidTr="00B41712">
        <w:tc>
          <w:tcPr>
            <w:tcW w:w="828" w:type="dxa"/>
          </w:tcPr>
          <w:p w:rsidR="00D26A33" w:rsidRDefault="00D26A33" w:rsidP="00DC4C2C">
            <w:pPr>
              <w:jc w:val="center"/>
            </w:pPr>
            <w:r>
              <w:t xml:space="preserve">[ </w:t>
            </w:r>
            <w:fldSimple w:instr=" SEQ [ \* ARABIC ">
              <w:r w:rsidR="00864046">
                <w:rPr>
                  <w:noProof/>
                </w:rPr>
                <w:t>10</w:t>
              </w:r>
            </w:fldSimple>
            <w:r>
              <w:t xml:space="preserve"> ]</w:t>
            </w:r>
          </w:p>
        </w:tc>
        <w:tc>
          <w:tcPr>
            <w:tcW w:w="9900" w:type="dxa"/>
          </w:tcPr>
          <w:p w:rsidR="00D26A33" w:rsidRDefault="0030081C" w:rsidP="0007099E">
            <w:pPr>
              <w:spacing w:after="240"/>
            </w:pPr>
            <w:r>
              <w:rPr>
                <w:rStyle w:val="selectable"/>
              </w:rPr>
              <w:t xml:space="preserve">Yahoo Eurosport UK, (2015). </w:t>
            </w:r>
            <w:r>
              <w:rPr>
                <w:rStyle w:val="selectable"/>
                <w:i/>
                <w:iCs/>
              </w:rPr>
              <w:t>The Olympic medal ‘per capita’ table</w:t>
            </w:r>
            <w:r>
              <w:rPr>
                <w:rStyle w:val="selectable"/>
              </w:rPr>
              <w:t>. [online] Available at: https://uk.eurosport.yahoo.com/blogs/london-spy/olympic-medal-per-capita-table-125300447.html [Accessed 10 May 2015].</w:t>
            </w:r>
          </w:p>
        </w:tc>
      </w:tr>
      <w:tr w:rsidR="00D26A33" w:rsidTr="00C213A5">
        <w:tc>
          <w:tcPr>
            <w:tcW w:w="828" w:type="dxa"/>
          </w:tcPr>
          <w:p w:rsidR="00D26A33" w:rsidRDefault="00D26A33" w:rsidP="00DC4C2C">
            <w:pPr>
              <w:jc w:val="center"/>
            </w:pPr>
            <w:r>
              <w:t xml:space="preserve">[ </w:t>
            </w:r>
            <w:fldSimple w:instr=" SEQ [ \* ARABIC ">
              <w:r w:rsidR="00864046">
                <w:rPr>
                  <w:noProof/>
                </w:rPr>
                <w:t>11</w:t>
              </w:r>
            </w:fldSimple>
            <w:r>
              <w:t xml:space="preserve"> ]</w:t>
            </w:r>
          </w:p>
        </w:tc>
        <w:tc>
          <w:tcPr>
            <w:tcW w:w="9900" w:type="dxa"/>
          </w:tcPr>
          <w:p w:rsidR="00D26A33" w:rsidRDefault="00B41712" w:rsidP="0007099E">
            <w:pPr>
              <w:spacing w:after="240"/>
            </w:pPr>
            <w:r>
              <w:rPr>
                <w:rStyle w:val="selectable"/>
              </w:rPr>
              <w:t xml:space="preserve">Team USA, (2015). </w:t>
            </w:r>
            <w:r>
              <w:rPr>
                <w:rStyle w:val="selectable"/>
                <w:i/>
                <w:iCs/>
              </w:rPr>
              <w:t>USOC - General Information | United States Olympic Committee</w:t>
            </w:r>
            <w:r>
              <w:rPr>
                <w:rStyle w:val="selectable"/>
              </w:rPr>
              <w:t>. [online] Available at: http://www.teamusa.org/About-the-USOC/Inside-the-USOC/History [Accessed 10 May 2015].</w:t>
            </w:r>
          </w:p>
        </w:tc>
      </w:tr>
    </w:tbl>
    <w:p w:rsidR="00CE4465" w:rsidRPr="008746AD" w:rsidRDefault="00CE4465" w:rsidP="00094E53">
      <w:pPr>
        <w:pStyle w:val="Caption"/>
        <w:jc w:val="left"/>
      </w:pPr>
    </w:p>
    <w:p w:rsidR="00FB4F12" w:rsidRPr="008746AD" w:rsidRDefault="00FB4F12">
      <w:pPr>
        <w:pStyle w:val="Caption"/>
        <w:jc w:val="left"/>
      </w:pPr>
    </w:p>
    <w:sectPr w:rsidR="00FB4F12"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475D" w:rsidRDefault="0045475D" w:rsidP="000B1AC2">
      <w:r>
        <w:separator/>
      </w:r>
    </w:p>
  </w:endnote>
  <w:endnote w:type="continuationSeparator" w:id="0">
    <w:p w:rsidR="0045475D" w:rsidRDefault="0045475D"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600998" w:rsidTr="003D3141">
      <w:tc>
        <w:tcPr>
          <w:tcW w:w="3348" w:type="dxa"/>
          <w:vAlign w:val="center"/>
        </w:tcPr>
        <w:p w:rsidR="00600998" w:rsidRPr="000E5237" w:rsidRDefault="00600998" w:rsidP="00095DA2">
          <w:pPr>
            <w:pStyle w:val="Footer"/>
            <w:jc w:val="center"/>
            <w:rPr>
              <w:b/>
            </w:rPr>
          </w:pPr>
          <w:r w:rsidRPr="000E5237">
            <w:rPr>
              <w:b/>
            </w:rPr>
            <w:t>Team Thundercats</w:t>
          </w:r>
        </w:p>
        <w:p w:rsidR="00600998" w:rsidRPr="000E5237" w:rsidRDefault="00600998" w:rsidP="00095DA2">
          <w:pPr>
            <w:pStyle w:val="Footer"/>
            <w:jc w:val="center"/>
            <w:rPr>
              <w:sz w:val="16"/>
              <w:szCs w:val="16"/>
            </w:rPr>
          </w:pPr>
          <w:r>
            <w:rPr>
              <w:sz w:val="16"/>
              <w:szCs w:val="16"/>
            </w:rPr>
            <w:t>Shubhangi Rakhonde, David Schechter</w:t>
          </w:r>
        </w:p>
        <w:p w:rsidR="00600998" w:rsidRDefault="00600998" w:rsidP="00095DA2">
          <w:pPr>
            <w:pStyle w:val="Footer"/>
            <w:jc w:val="center"/>
          </w:pPr>
          <w:r w:rsidRPr="000E5237">
            <w:rPr>
              <w:sz w:val="16"/>
              <w:szCs w:val="16"/>
            </w:rPr>
            <w:t>Zayd Hammoudeh</w:t>
          </w:r>
        </w:p>
      </w:tc>
      <w:tc>
        <w:tcPr>
          <w:tcW w:w="3960" w:type="dxa"/>
          <w:vAlign w:val="center"/>
        </w:tcPr>
        <w:p w:rsidR="00600998" w:rsidRPr="000E5237" w:rsidRDefault="00600998" w:rsidP="00095DA2">
          <w:pPr>
            <w:pStyle w:val="Footer"/>
            <w:jc w:val="center"/>
            <w:rPr>
              <w:b/>
            </w:rPr>
          </w:pPr>
          <w:r w:rsidRPr="000E5237">
            <w:rPr>
              <w:b/>
            </w:rPr>
            <w:t xml:space="preserve">CS235 – </w:t>
          </w:r>
          <w:r>
            <w:rPr>
              <w:b/>
            </w:rPr>
            <w:t>Final Project</w:t>
          </w:r>
        </w:p>
        <w:p w:rsidR="00600998" w:rsidRPr="000E5237" w:rsidRDefault="00600998"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600998" w:rsidRDefault="00600998" w:rsidP="00095DA2">
          <w:pPr>
            <w:pStyle w:val="Footer"/>
            <w:jc w:val="center"/>
          </w:pPr>
          <w:fldSimple w:instr=" PAGE   \* MERGEFORMAT ">
            <w:r w:rsidR="00652F3C">
              <w:rPr>
                <w:noProof/>
              </w:rPr>
              <w:t>ii</w:t>
            </w:r>
          </w:fldSimple>
        </w:p>
      </w:tc>
    </w:tr>
  </w:tbl>
  <w:p w:rsidR="00600998" w:rsidRDefault="00600998">
    <w:pPr>
      <w:pStyle w:val="Footer"/>
    </w:pPr>
    <w:r w:rsidRPr="00915125">
      <w:rPr>
        <w:sz w:val="2"/>
        <w:szCs w:val="2"/>
      </w:rPr>
      <w:ptab w:relativeTo="margin" w:alignment="center" w:leader="none"/>
    </w:r>
  </w:p>
  <w:p w:rsidR="00600998" w:rsidRPr="00915125" w:rsidRDefault="00600998">
    <w:pPr>
      <w:pStyle w:val="Footer"/>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652F3C" w:rsidTr="003D3141">
      <w:tc>
        <w:tcPr>
          <w:tcW w:w="3348" w:type="dxa"/>
          <w:vAlign w:val="center"/>
        </w:tcPr>
        <w:p w:rsidR="00652F3C" w:rsidRPr="000E5237" w:rsidRDefault="00652F3C" w:rsidP="00095DA2">
          <w:pPr>
            <w:pStyle w:val="Footer"/>
            <w:jc w:val="center"/>
            <w:rPr>
              <w:b/>
            </w:rPr>
          </w:pPr>
          <w:r w:rsidRPr="000E5237">
            <w:rPr>
              <w:b/>
            </w:rPr>
            <w:t>Team Thundercats</w:t>
          </w:r>
        </w:p>
        <w:p w:rsidR="00652F3C" w:rsidRPr="000E5237" w:rsidRDefault="00652F3C" w:rsidP="00095DA2">
          <w:pPr>
            <w:pStyle w:val="Footer"/>
            <w:jc w:val="center"/>
            <w:rPr>
              <w:sz w:val="16"/>
              <w:szCs w:val="16"/>
            </w:rPr>
          </w:pPr>
          <w:r>
            <w:rPr>
              <w:sz w:val="16"/>
              <w:szCs w:val="16"/>
            </w:rPr>
            <w:t>Shubhangi Rakhonde, David Schechter</w:t>
          </w:r>
        </w:p>
        <w:p w:rsidR="00652F3C" w:rsidRDefault="00652F3C" w:rsidP="00095DA2">
          <w:pPr>
            <w:pStyle w:val="Footer"/>
            <w:jc w:val="center"/>
          </w:pPr>
          <w:r w:rsidRPr="000E5237">
            <w:rPr>
              <w:sz w:val="16"/>
              <w:szCs w:val="16"/>
            </w:rPr>
            <w:t>Zayd Hammoudeh</w:t>
          </w:r>
        </w:p>
      </w:tc>
      <w:tc>
        <w:tcPr>
          <w:tcW w:w="3960" w:type="dxa"/>
          <w:vAlign w:val="center"/>
        </w:tcPr>
        <w:p w:rsidR="00652F3C" w:rsidRPr="000E5237" w:rsidRDefault="00652F3C" w:rsidP="00095DA2">
          <w:pPr>
            <w:pStyle w:val="Footer"/>
            <w:jc w:val="center"/>
            <w:rPr>
              <w:b/>
            </w:rPr>
          </w:pPr>
          <w:r w:rsidRPr="000E5237">
            <w:rPr>
              <w:b/>
            </w:rPr>
            <w:t xml:space="preserve">CS235 – </w:t>
          </w:r>
          <w:r>
            <w:rPr>
              <w:b/>
            </w:rPr>
            <w:t>Final Project</w:t>
          </w:r>
        </w:p>
        <w:p w:rsidR="00652F3C" w:rsidRPr="000E5237" w:rsidRDefault="00652F3C" w:rsidP="005C32D6">
          <w:pPr>
            <w:pStyle w:val="Footer"/>
            <w:jc w:val="center"/>
            <w:rPr>
              <w:sz w:val="18"/>
              <w:szCs w:val="18"/>
            </w:rPr>
          </w:pPr>
          <w:r>
            <w:rPr>
              <w:sz w:val="18"/>
              <w:szCs w:val="18"/>
            </w:rPr>
            <w:t>Data Visualization</w:t>
          </w:r>
          <w:r w:rsidRPr="000E5237">
            <w:rPr>
              <w:sz w:val="18"/>
              <w:szCs w:val="18"/>
            </w:rPr>
            <w:t xml:space="preserve"> </w:t>
          </w:r>
          <w:r>
            <w:rPr>
              <w:sz w:val="18"/>
              <w:szCs w:val="18"/>
            </w:rPr>
            <w:t>Report</w:t>
          </w:r>
        </w:p>
      </w:tc>
      <w:tc>
        <w:tcPr>
          <w:tcW w:w="3672" w:type="dxa"/>
          <w:vAlign w:val="center"/>
        </w:tcPr>
        <w:p w:rsidR="00652F3C" w:rsidRDefault="00652F3C" w:rsidP="00095DA2">
          <w:pPr>
            <w:pStyle w:val="Footer"/>
            <w:jc w:val="center"/>
          </w:pPr>
          <w:fldSimple w:instr=" PAGE   \* MERGEFORMAT ">
            <w:r w:rsidR="003E22BD">
              <w:rPr>
                <w:noProof/>
              </w:rPr>
              <w:t>11</w:t>
            </w:r>
          </w:fldSimple>
        </w:p>
      </w:tc>
    </w:tr>
  </w:tbl>
  <w:p w:rsidR="00652F3C" w:rsidRDefault="00652F3C">
    <w:pPr>
      <w:pStyle w:val="Footer"/>
    </w:pPr>
    <w:r w:rsidRPr="00915125">
      <w:rPr>
        <w:sz w:val="2"/>
        <w:szCs w:val="2"/>
      </w:rPr>
      <w:ptab w:relativeTo="margin" w:alignment="center" w:leader="none"/>
    </w:r>
  </w:p>
  <w:p w:rsidR="00652F3C" w:rsidRPr="00915125" w:rsidRDefault="00652F3C">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475D" w:rsidRDefault="0045475D" w:rsidP="000B1AC2">
      <w:r>
        <w:separator/>
      </w:r>
    </w:p>
  </w:footnote>
  <w:footnote w:type="continuationSeparator" w:id="0">
    <w:p w:rsidR="0045475D" w:rsidRDefault="0045475D" w:rsidP="000B1AC2">
      <w:r>
        <w:continuationSeparator/>
      </w:r>
    </w:p>
  </w:footnote>
  <w:footnote w:id="1">
    <w:p w:rsidR="00600998" w:rsidRDefault="00600998">
      <w:pPr>
        <w:pStyle w:val="FootnoteText"/>
      </w:pPr>
      <w:r>
        <w:rPr>
          <w:rStyle w:val="FootnoteReference"/>
        </w:rPr>
        <w:footnoteRef/>
      </w:r>
      <w:r>
        <w:t xml:space="preserve"> For a link to the template, please see: </w:t>
      </w:r>
      <w:hyperlink r:id="rId1" w:history="1">
        <w:r w:rsidRPr="00A2610E">
          <w:rPr>
            <w:rStyle w:val="Hyperlink"/>
          </w:rPr>
          <w:t>http://themeforest.net/item/alexx-multipurpose-html5-theme/3370259</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2FAF035A"/>
    <w:multiLevelType w:val="multilevel"/>
    <w:tmpl w:val="0EC03CFC"/>
    <w:lvl w:ilvl="0">
      <w:start w:val="1"/>
      <w:numFmt w:val="decimal"/>
      <w:lvlText w:val="%1."/>
      <w:lvlJc w:val="left"/>
      <w:pPr>
        <w:tabs>
          <w:tab w:val="num" w:pos="1080"/>
        </w:tabs>
        <w:ind w:left="720" w:hanging="360"/>
      </w:pPr>
      <w:rPr>
        <w:rFonts w:hint="default"/>
      </w:rPr>
    </w:lvl>
    <w:lvl w:ilvl="1">
      <w:start w:val="1"/>
      <w:numFmt w:val="upperLetter"/>
      <w:lvlText w:val="%2."/>
      <w:lvlJc w:val="left"/>
      <w:pPr>
        <w:tabs>
          <w:tab w:val="num" w:pos="1080"/>
        </w:tabs>
        <w:ind w:left="1080" w:hanging="360"/>
      </w:pPr>
      <w:rPr>
        <w:rFonts w:hint="default"/>
      </w:rPr>
    </w:lvl>
    <w:lvl w:ilvl="2">
      <w:start w:val="1"/>
      <w:numFmt w:val="lowerLetter"/>
      <w:lvlText w:val="%3."/>
      <w:lvlJc w:val="left"/>
      <w:pPr>
        <w:ind w:left="144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3">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8">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6124C8"/>
    <w:multiLevelType w:val="multilevel"/>
    <w:tmpl w:val="BEB47B98"/>
    <w:lvl w:ilvl="0">
      <w:start w:val="1"/>
      <w:numFmt w:val="decimal"/>
      <w:lvlText w:val="%1."/>
      <w:lvlJc w:val="left"/>
      <w:pPr>
        <w:tabs>
          <w:tab w:val="num" w:pos="720"/>
        </w:tabs>
        <w:ind w:left="360" w:firstLine="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ind w:left="1080" w:firstLine="0"/>
      </w:pPr>
      <w:rPr>
        <w:rFonts w:hint="default"/>
      </w:rPr>
    </w:lvl>
    <w:lvl w:ilvl="3">
      <w:start w:val="1"/>
      <w:numFmt w:val="lowerLetter"/>
      <w:lvlText w:val="%4)"/>
      <w:lvlJc w:val="left"/>
      <w:pPr>
        <w:ind w:left="1800" w:firstLine="0"/>
      </w:pPr>
      <w:rPr>
        <w:rFonts w:hint="default"/>
      </w:rPr>
    </w:lvl>
    <w:lvl w:ilvl="4">
      <w:start w:val="1"/>
      <w:numFmt w:val="decimal"/>
      <w:lvlText w:val="(%5)"/>
      <w:lvlJc w:val="left"/>
      <w:pPr>
        <w:ind w:left="2520" w:firstLine="0"/>
      </w:pPr>
      <w:rPr>
        <w:rFonts w:hint="default"/>
      </w:rPr>
    </w:lvl>
    <w:lvl w:ilvl="5">
      <w:start w:val="1"/>
      <w:numFmt w:val="lowerLetter"/>
      <w:lvlText w:val="(%6)"/>
      <w:lvlJc w:val="left"/>
      <w:pPr>
        <w:ind w:left="3240" w:firstLine="0"/>
      </w:pPr>
      <w:rPr>
        <w:rFonts w:hint="default"/>
      </w:rPr>
    </w:lvl>
    <w:lvl w:ilvl="6">
      <w:start w:val="1"/>
      <w:numFmt w:val="lowerRoman"/>
      <w:lvlText w:val="(%7)"/>
      <w:lvlJc w:val="left"/>
      <w:pPr>
        <w:ind w:left="3960" w:firstLine="0"/>
      </w:pPr>
      <w:rPr>
        <w:rFonts w:hint="default"/>
      </w:rPr>
    </w:lvl>
    <w:lvl w:ilvl="7">
      <w:start w:val="1"/>
      <w:numFmt w:val="lowerLetter"/>
      <w:lvlText w:val="(%8)"/>
      <w:lvlJc w:val="left"/>
      <w:pPr>
        <w:ind w:left="4680" w:firstLine="0"/>
      </w:pPr>
      <w:rPr>
        <w:rFonts w:hint="default"/>
      </w:rPr>
    </w:lvl>
    <w:lvl w:ilvl="8">
      <w:start w:val="1"/>
      <w:numFmt w:val="lowerRoman"/>
      <w:lvlText w:val="(%9)"/>
      <w:lvlJc w:val="left"/>
      <w:pPr>
        <w:ind w:left="5400" w:firstLine="0"/>
      </w:pPr>
      <w:rPr>
        <w:rFonts w:hint="default"/>
      </w:rPr>
    </w:lvl>
  </w:abstractNum>
  <w:abstractNum w:abstractNumId="20">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1">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7"/>
  </w:num>
  <w:num w:numId="2">
    <w:abstractNumId w:val="21"/>
  </w:num>
  <w:num w:numId="3">
    <w:abstractNumId w:val="3"/>
  </w:num>
  <w:num w:numId="4">
    <w:abstractNumId w:val="2"/>
  </w:num>
  <w:num w:numId="5">
    <w:abstractNumId w:val="20"/>
  </w:num>
  <w:num w:numId="6">
    <w:abstractNumId w:val="12"/>
  </w:num>
  <w:num w:numId="7">
    <w:abstractNumId w:val="10"/>
  </w:num>
  <w:num w:numId="8">
    <w:abstractNumId w:val="1"/>
  </w:num>
  <w:num w:numId="9">
    <w:abstractNumId w:val="8"/>
  </w:num>
  <w:num w:numId="10">
    <w:abstractNumId w:val="7"/>
  </w:num>
  <w:num w:numId="11">
    <w:abstractNumId w:val="14"/>
  </w:num>
  <w:num w:numId="12">
    <w:abstractNumId w:val="11"/>
  </w:num>
  <w:num w:numId="13">
    <w:abstractNumId w:val="5"/>
  </w:num>
  <w:num w:numId="14">
    <w:abstractNumId w:val="6"/>
  </w:num>
  <w:num w:numId="15">
    <w:abstractNumId w:val="18"/>
  </w:num>
  <w:num w:numId="16">
    <w:abstractNumId w:val="15"/>
  </w:num>
  <w:num w:numId="17">
    <w:abstractNumId w:val="4"/>
  </w:num>
  <w:num w:numId="18">
    <w:abstractNumId w:val="16"/>
  </w:num>
  <w:num w:numId="19">
    <w:abstractNumId w:val="13"/>
  </w:num>
  <w:num w:numId="20">
    <w:abstractNumId w:val="0"/>
  </w:num>
  <w:num w:numId="21">
    <w:abstractNumId w:val="21"/>
  </w:num>
  <w:num w:numId="22">
    <w:abstractNumId w:val="21"/>
  </w:num>
  <w:num w:numId="23">
    <w:abstractNumId w:val="21"/>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9"/>
  </w:num>
  <w:num w:numId="27">
    <w:abstractNumId w:val="9"/>
    <w:lvlOverride w:ilvl="0">
      <w:lvl w:ilvl="0">
        <w:start w:val="1"/>
        <w:numFmt w:val="decimal"/>
        <w:lvlText w:val="%1."/>
        <w:lvlJc w:val="left"/>
        <w:pPr>
          <w:tabs>
            <w:tab w:val="num" w:pos="1080"/>
          </w:tabs>
          <w:ind w:left="720" w:hanging="360"/>
        </w:pPr>
        <w:rPr>
          <w:rFonts w:hint="default"/>
        </w:rPr>
      </w:lvl>
    </w:lvlOverride>
    <w:lvlOverride w:ilvl="1">
      <w:lvl w:ilvl="1">
        <w:start w:val="1"/>
        <w:numFmt w:val="upperLetter"/>
        <w:lvlText w:val="%2."/>
        <w:lvlJc w:val="left"/>
        <w:pPr>
          <w:tabs>
            <w:tab w:val="num" w:pos="1080"/>
          </w:tabs>
          <w:ind w:left="1080" w:hanging="360"/>
        </w:pPr>
        <w:rPr>
          <w:rFonts w:hint="default"/>
        </w:rPr>
      </w:lvl>
    </w:lvlOverride>
    <w:lvlOverride w:ilvl="2">
      <w:lvl w:ilvl="2">
        <w:start w:val="1"/>
        <w:numFmt w:val="lowerLetter"/>
        <w:lvlText w:val="%3."/>
        <w:lvlJc w:val="left"/>
        <w:pPr>
          <w:ind w:left="1440" w:hanging="360"/>
        </w:pPr>
        <w:rPr>
          <w:rFonts w:hint="default"/>
        </w:rPr>
      </w:lvl>
    </w:lvlOverride>
    <w:lvlOverride w:ilvl="3">
      <w:lvl w:ilvl="3">
        <w:start w:val="1"/>
        <w:numFmt w:val="lowerLetter"/>
        <w:lvlText w:val="%4)"/>
        <w:lvlJc w:val="left"/>
        <w:pPr>
          <w:ind w:left="2160" w:firstLine="0"/>
        </w:pPr>
        <w:rPr>
          <w:rFonts w:hint="default"/>
        </w:rPr>
      </w:lvl>
    </w:lvlOverride>
    <w:lvlOverride w:ilvl="4">
      <w:lvl w:ilvl="4">
        <w:start w:val="1"/>
        <w:numFmt w:val="decimal"/>
        <w:lvlText w:val="(%5)"/>
        <w:lvlJc w:val="left"/>
        <w:pPr>
          <w:ind w:left="2880" w:firstLine="0"/>
        </w:pPr>
        <w:rPr>
          <w:rFonts w:hint="default"/>
        </w:rPr>
      </w:lvl>
    </w:lvlOverride>
    <w:lvlOverride w:ilvl="5">
      <w:lvl w:ilvl="5">
        <w:start w:val="1"/>
        <w:numFmt w:val="lowerLetter"/>
        <w:lvlText w:val="(%6)"/>
        <w:lvlJc w:val="left"/>
        <w:pPr>
          <w:ind w:left="3600" w:firstLine="0"/>
        </w:pPr>
        <w:rPr>
          <w:rFonts w:hint="default"/>
        </w:rPr>
      </w:lvl>
    </w:lvlOverride>
    <w:lvlOverride w:ilvl="6">
      <w:lvl w:ilvl="6">
        <w:start w:val="1"/>
        <w:numFmt w:val="lowerRoman"/>
        <w:lvlText w:val="(%7)"/>
        <w:lvlJc w:val="left"/>
        <w:pPr>
          <w:ind w:left="4320" w:firstLine="0"/>
        </w:pPr>
        <w:rPr>
          <w:rFonts w:hint="default"/>
        </w:rPr>
      </w:lvl>
    </w:lvlOverride>
    <w:lvlOverride w:ilvl="7">
      <w:lvl w:ilvl="7">
        <w:start w:val="1"/>
        <w:numFmt w:val="lowerLetter"/>
        <w:lvlText w:val="(%8)"/>
        <w:lvlJc w:val="left"/>
        <w:pPr>
          <w:ind w:left="5040" w:firstLine="0"/>
        </w:pPr>
        <w:rPr>
          <w:rFonts w:hint="default"/>
        </w:rPr>
      </w:lvl>
    </w:lvlOverride>
    <w:lvlOverride w:ilvl="8">
      <w:lvl w:ilvl="8">
        <w:start w:val="1"/>
        <w:numFmt w:val="lowerRoman"/>
        <w:lvlText w:val="(%9)"/>
        <w:lvlJc w:val="left"/>
        <w:pPr>
          <w:ind w:left="5760" w:firstLine="0"/>
        </w:pPr>
        <w:rPr>
          <w:rFonts w:hint="default"/>
        </w:rPr>
      </w:lvl>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360"/>
  <w:drawingGridHorizontalSpacing w:val="110"/>
  <w:displayHorizontalDrawingGridEvery w:val="2"/>
  <w:characterSpacingControl w:val="doNotCompress"/>
  <w:hdrShapeDefaults>
    <o:shapedefaults v:ext="edit" spidmax="51202" fillcolor="white">
      <v:fill color="white"/>
    </o:shapedefaults>
  </w:hdrShapeDefaults>
  <w:footnotePr>
    <w:footnote w:id="-1"/>
    <w:footnote w:id="0"/>
  </w:footnotePr>
  <w:endnotePr>
    <w:endnote w:id="-1"/>
    <w:endnote w:id="0"/>
  </w:endnotePr>
  <w:compat/>
  <w:rsids>
    <w:rsidRoot w:val="00FF7078"/>
    <w:rsid w:val="000007FB"/>
    <w:rsid w:val="00001BF7"/>
    <w:rsid w:val="00001DDD"/>
    <w:rsid w:val="00001FC8"/>
    <w:rsid w:val="00002361"/>
    <w:rsid w:val="000023F1"/>
    <w:rsid w:val="00002672"/>
    <w:rsid w:val="00002753"/>
    <w:rsid w:val="00002A71"/>
    <w:rsid w:val="00002FCB"/>
    <w:rsid w:val="0000311C"/>
    <w:rsid w:val="00004BE6"/>
    <w:rsid w:val="00005591"/>
    <w:rsid w:val="000056DB"/>
    <w:rsid w:val="00007439"/>
    <w:rsid w:val="00007A21"/>
    <w:rsid w:val="00010D86"/>
    <w:rsid w:val="000112BF"/>
    <w:rsid w:val="000124E5"/>
    <w:rsid w:val="00012591"/>
    <w:rsid w:val="000134EC"/>
    <w:rsid w:val="00013680"/>
    <w:rsid w:val="00013D7A"/>
    <w:rsid w:val="000159CD"/>
    <w:rsid w:val="00016058"/>
    <w:rsid w:val="0001618E"/>
    <w:rsid w:val="000175F1"/>
    <w:rsid w:val="00025042"/>
    <w:rsid w:val="0002552A"/>
    <w:rsid w:val="00025599"/>
    <w:rsid w:val="00026F5D"/>
    <w:rsid w:val="00027264"/>
    <w:rsid w:val="00027732"/>
    <w:rsid w:val="00027D64"/>
    <w:rsid w:val="00030B55"/>
    <w:rsid w:val="00031057"/>
    <w:rsid w:val="0003183A"/>
    <w:rsid w:val="0003231D"/>
    <w:rsid w:val="000324D7"/>
    <w:rsid w:val="000328E2"/>
    <w:rsid w:val="00032AF6"/>
    <w:rsid w:val="000332CE"/>
    <w:rsid w:val="0003342D"/>
    <w:rsid w:val="00033CEF"/>
    <w:rsid w:val="000349FA"/>
    <w:rsid w:val="00034E1B"/>
    <w:rsid w:val="00035435"/>
    <w:rsid w:val="000361DA"/>
    <w:rsid w:val="00037056"/>
    <w:rsid w:val="00037102"/>
    <w:rsid w:val="000379DF"/>
    <w:rsid w:val="00040D13"/>
    <w:rsid w:val="00040E96"/>
    <w:rsid w:val="00042053"/>
    <w:rsid w:val="000429D7"/>
    <w:rsid w:val="00043BA4"/>
    <w:rsid w:val="00043D19"/>
    <w:rsid w:val="00043F97"/>
    <w:rsid w:val="000452A7"/>
    <w:rsid w:val="000452F0"/>
    <w:rsid w:val="00045DC0"/>
    <w:rsid w:val="00046B14"/>
    <w:rsid w:val="00047526"/>
    <w:rsid w:val="00047E88"/>
    <w:rsid w:val="00050157"/>
    <w:rsid w:val="00050A00"/>
    <w:rsid w:val="000512D9"/>
    <w:rsid w:val="000516E6"/>
    <w:rsid w:val="00051B9E"/>
    <w:rsid w:val="00052385"/>
    <w:rsid w:val="000524C8"/>
    <w:rsid w:val="00052796"/>
    <w:rsid w:val="0005314C"/>
    <w:rsid w:val="00053D8E"/>
    <w:rsid w:val="0005429F"/>
    <w:rsid w:val="000545D6"/>
    <w:rsid w:val="00054660"/>
    <w:rsid w:val="00054DAD"/>
    <w:rsid w:val="00056556"/>
    <w:rsid w:val="000573C9"/>
    <w:rsid w:val="000573F3"/>
    <w:rsid w:val="00060C93"/>
    <w:rsid w:val="00063CAB"/>
    <w:rsid w:val="00064205"/>
    <w:rsid w:val="00064351"/>
    <w:rsid w:val="0006536A"/>
    <w:rsid w:val="00065C07"/>
    <w:rsid w:val="00065E61"/>
    <w:rsid w:val="00067F58"/>
    <w:rsid w:val="00070564"/>
    <w:rsid w:val="0007099E"/>
    <w:rsid w:val="00071852"/>
    <w:rsid w:val="00074595"/>
    <w:rsid w:val="00075CB4"/>
    <w:rsid w:val="00076152"/>
    <w:rsid w:val="000807DD"/>
    <w:rsid w:val="00081742"/>
    <w:rsid w:val="00081B74"/>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2A00"/>
    <w:rsid w:val="000936F1"/>
    <w:rsid w:val="0009459D"/>
    <w:rsid w:val="0009461A"/>
    <w:rsid w:val="00094E53"/>
    <w:rsid w:val="00095DA2"/>
    <w:rsid w:val="00096BFA"/>
    <w:rsid w:val="00097340"/>
    <w:rsid w:val="00097799"/>
    <w:rsid w:val="000A0845"/>
    <w:rsid w:val="000A0DD1"/>
    <w:rsid w:val="000A13D0"/>
    <w:rsid w:val="000A1658"/>
    <w:rsid w:val="000A1D93"/>
    <w:rsid w:val="000A31CF"/>
    <w:rsid w:val="000A38A6"/>
    <w:rsid w:val="000A452E"/>
    <w:rsid w:val="000A45BE"/>
    <w:rsid w:val="000A46C1"/>
    <w:rsid w:val="000A5D94"/>
    <w:rsid w:val="000A5EBD"/>
    <w:rsid w:val="000A6231"/>
    <w:rsid w:val="000A6E16"/>
    <w:rsid w:val="000A7160"/>
    <w:rsid w:val="000A774E"/>
    <w:rsid w:val="000B0169"/>
    <w:rsid w:val="000B06EE"/>
    <w:rsid w:val="000B07F3"/>
    <w:rsid w:val="000B0AE0"/>
    <w:rsid w:val="000B0BB9"/>
    <w:rsid w:val="000B1AC2"/>
    <w:rsid w:val="000B1C04"/>
    <w:rsid w:val="000B1CCF"/>
    <w:rsid w:val="000B2B5A"/>
    <w:rsid w:val="000B2E99"/>
    <w:rsid w:val="000B2E9A"/>
    <w:rsid w:val="000B3082"/>
    <w:rsid w:val="000B3F1B"/>
    <w:rsid w:val="000B54FA"/>
    <w:rsid w:val="000B56E2"/>
    <w:rsid w:val="000B5871"/>
    <w:rsid w:val="000B6240"/>
    <w:rsid w:val="000B6548"/>
    <w:rsid w:val="000B6A17"/>
    <w:rsid w:val="000B710D"/>
    <w:rsid w:val="000B7760"/>
    <w:rsid w:val="000B7D1B"/>
    <w:rsid w:val="000C042D"/>
    <w:rsid w:val="000C2421"/>
    <w:rsid w:val="000C29CB"/>
    <w:rsid w:val="000C34DD"/>
    <w:rsid w:val="000C40C4"/>
    <w:rsid w:val="000C49E5"/>
    <w:rsid w:val="000C61AA"/>
    <w:rsid w:val="000C70D2"/>
    <w:rsid w:val="000C72AF"/>
    <w:rsid w:val="000C7DFC"/>
    <w:rsid w:val="000D0450"/>
    <w:rsid w:val="000D0846"/>
    <w:rsid w:val="000D09E6"/>
    <w:rsid w:val="000D0BF0"/>
    <w:rsid w:val="000D1153"/>
    <w:rsid w:val="000D1A12"/>
    <w:rsid w:val="000D225A"/>
    <w:rsid w:val="000D26A8"/>
    <w:rsid w:val="000D2E0D"/>
    <w:rsid w:val="000D3541"/>
    <w:rsid w:val="000D3BDD"/>
    <w:rsid w:val="000D4261"/>
    <w:rsid w:val="000D48BC"/>
    <w:rsid w:val="000D5134"/>
    <w:rsid w:val="000D5218"/>
    <w:rsid w:val="000D5F5F"/>
    <w:rsid w:val="000D6369"/>
    <w:rsid w:val="000D6D99"/>
    <w:rsid w:val="000D6FEE"/>
    <w:rsid w:val="000D7B59"/>
    <w:rsid w:val="000D7D73"/>
    <w:rsid w:val="000E0821"/>
    <w:rsid w:val="000E0B0E"/>
    <w:rsid w:val="000E150D"/>
    <w:rsid w:val="000E154D"/>
    <w:rsid w:val="000E1898"/>
    <w:rsid w:val="000E1C1A"/>
    <w:rsid w:val="000E2179"/>
    <w:rsid w:val="000E3553"/>
    <w:rsid w:val="000E3F90"/>
    <w:rsid w:val="000E5237"/>
    <w:rsid w:val="000E62DC"/>
    <w:rsid w:val="000E684F"/>
    <w:rsid w:val="000E7314"/>
    <w:rsid w:val="000E7475"/>
    <w:rsid w:val="000F04EC"/>
    <w:rsid w:val="000F0F4B"/>
    <w:rsid w:val="000F214C"/>
    <w:rsid w:val="000F290D"/>
    <w:rsid w:val="000F3BD1"/>
    <w:rsid w:val="000F5E3C"/>
    <w:rsid w:val="000F5EEA"/>
    <w:rsid w:val="000F5F4D"/>
    <w:rsid w:val="000F6072"/>
    <w:rsid w:val="000F634E"/>
    <w:rsid w:val="000F6410"/>
    <w:rsid w:val="000F68C2"/>
    <w:rsid w:val="000F7419"/>
    <w:rsid w:val="000F749C"/>
    <w:rsid w:val="001006B0"/>
    <w:rsid w:val="00101358"/>
    <w:rsid w:val="00101C1B"/>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39E4"/>
    <w:rsid w:val="00113D10"/>
    <w:rsid w:val="00114824"/>
    <w:rsid w:val="0011549F"/>
    <w:rsid w:val="001165E9"/>
    <w:rsid w:val="00116A81"/>
    <w:rsid w:val="00116F8A"/>
    <w:rsid w:val="001175F7"/>
    <w:rsid w:val="00117FAB"/>
    <w:rsid w:val="00120BED"/>
    <w:rsid w:val="0012142B"/>
    <w:rsid w:val="00121BAE"/>
    <w:rsid w:val="00121C1E"/>
    <w:rsid w:val="00121D85"/>
    <w:rsid w:val="00123DF6"/>
    <w:rsid w:val="00124282"/>
    <w:rsid w:val="00124CBF"/>
    <w:rsid w:val="001258CF"/>
    <w:rsid w:val="00125DD2"/>
    <w:rsid w:val="00125FFF"/>
    <w:rsid w:val="00126046"/>
    <w:rsid w:val="001269B7"/>
    <w:rsid w:val="00126FC8"/>
    <w:rsid w:val="00127CE3"/>
    <w:rsid w:val="001302DE"/>
    <w:rsid w:val="00131825"/>
    <w:rsid w:val="00133197"/>
    <w:rsid w:val="00133381"/>
    <w:rsid w:val="00134230"/>
    <w:rsid w:val="0013432A"/>
    <w:rsid w:val="0013598B"/>
    <w:rsid w:val="001367C4"/>
    <w:rsid w:val="00137598"/>
    <w:rsid w:val="00137983"/>
    <w:rsid w:val="00137D72"/>
    <w:rsid w:val="00142243"/>
    <w:rsid w:val="00142678"/>
    <w:rsid w:val="001429F5"/>
    <w:rsid w:val="00143273"/>
    <w:rsid w:val="001433FF"/>
    <w:rsid w:val="00144CC3"/>
    <w:rsid w:val="00144D6F"/>
    <w:rsid w:val="00144E4A"/>
    <w:rsid w:val="001450EC"/>
    <w:rsid w:val="001456AC"/>
    <w:rsid w:val="00145CC6"/>
    <w:rsid w:val="00146142"/>
    <w:rsid w:val="00146DB8"/>
    <w:rsid w:val="00147988"/>
    <w:rsid w:val="00147DC6"/>
    <w:rsid w:val="00147EBE"/>
    <w:rsid w:val="001503EA"/>
    <w:rsid w:val="0015047B"/>
    <w:rsid w:val="00150DD6"/>
    <w:rsid w:val="00150FB5"/>
    <w:rsid w:val="0015206F"/>
    <w:rsid w:val="00152AFD"/>
    <w:rsid w:val="00153914"/>
    <w:rsid w:val="00153F6C"/>
    <w:rsid w:val="00156B28"/>
    <w:rsid w:val="00160A2B"/>
    <w:rsid w:val="0016142A"/>
    <w:rsid w:val="00161A73"/>
    <w:rsid w:val="00162327"/>
    <w:rsid w:val="001628D5"/>
    <w:rsid w:val="001629CD"/>
    <w:rsid w:val="00162DD4"/>
    <w:rsid w:val="001635BB"/>
    <w:rsid w:val="00163690"/>
    <w:rsid w:val="001647CD"/>
    <w:rsid w:val="00164E96"/>
    <w:rsid w:val="00165211"/>
    <w:rsid w:val="00166109"/>
    <w:rsid w:val="001669D0"/>
    <w:rsid w:val="00166A39"/>
    <w:rsid w:val="0016722A"/>
    <w:rsid w:val="00167629"/>
    <w:rsid w:val="00170B0A"/>
    <w:rsid w:val="0017115B"/>
    <w:rsid w:val="001715DE"/>
    <w:rsid w:val="001718C4"/>
    <w:rsid w:val="00171B93"/>
    <w:rsid w:val="00171FE6"/>
    <w:rsid w:val="00174292"/>
    <w:rsid w:val="00175291"/>
    <w:rsid w:val="00175C68"/>
    <w:rsid w:val="00176877"/>
    <w:rsid w:val="001774BE"/>
    <w:rsid w:val="001807F2"/>
    <w:rsid w:val="00181A46"/>
    <w:rsid w:val="0018337F"/>
    <w:rsid w:val="00183DB6"/>
    <w:rsid w:val="0018423D"/>
    <w:rsid w:val="00184CBD"/>
    <w:rsid w:val="00185162"/>
    <w:rsid w:val="001860ED"/>
    <w:rsid w:val="00186846"/>
    <w:rsid w:val="001900DD"/>
    <w:rsid w:val="001916C9"/>
    <w:rsid w:val="001922FB"/>
    <w:rsid w:val="001924F4"/>
    <w:rsid w:val="00195024"/>
    <w:rsid w:val="001954D3"/>
    <w:rsid w:val="001955C8"/>
    <w:rsid w:val="00195BF1"/>
    <w:rsid w:val="00196A51"/>
    <w:rsid w:val="00197835"/>
    <w:rsid w:val="001A012D"/>
    <w:rsid w:val="001A07F5"/>
    <w:rsid w:val="001A1627"/>
    <w:rsid w:val="001A1897"/>
    <w:rsid w:val="001A1B68"/>
    <w:rsid w:val="001A1C0C"/>
    <w:rsid w:val="001A1E85"/>
    <w:rsid w:val="001A3016"/>
    <w:rsid w:val="001A3446"/>
    <w:rsid w:val="001A40F5"/>
    <w:rsid w:val="001A426E"/>
    <w:rsid w:val="001A5627"/>
    <w:rsid w:val="001A6203"/>
    <w:rsid w:val="001A6A05"/>
    <w:rsid w:val="001A776B"/>
    <w:rsid w:val="001A79C4"/>
    <w:rsid w:val="001B1D1D"/>
    <w:rsid w:val="001B259D"/>
    <w:rsid w:val="001B27C3"/>
    <w:rsid w:val="001B27D6"/>
    <w:rsid w:val="001B3DFC"/>
    <w:rsid w:val="001B3F4B"/>
    <w:rsid w:val="001B4503"/>
    <w:rsid w:val="001B4BB5"/>
    <w:rsid w:val="001B5886"/>
    <w:rsid w:val="001B7157"/>
    <w:rsid w:val="001C025E"/>
    <w:rsid w:val="001C0E3E"/>
    <w:rsid w:val="001C17F3"/>
    <w:rsid w:val="001C1A96"/>
    <w:rsid w:val="001C2DE4"/>
    <w:rsid w:val="001C37B9"/>
    <w:rsid w:val="001C3F60"/>
    <w:rsid w:val="001C4034"/>
    <w:rsid w:val="001C46B2"/>
    <w:rsid w:val="001C5180"/>
    <w:rsid w:val="001C55EA"/>
    <w:rsid w:val="001C5ABE"/>
    <w:rsid w:val="001C62AF"/>
    <w:rsid w:val="001C6C4E"/>
    <w:rsid w:val="001C6DDB"/>
    <w:rsid w:val="001C76ED"/>
    <w:rsid w:val="001C7FD8"/>
    <w:rsid w:val="001D0A8D"/>
    <w:rsid w:val="001D0CCE"/>
    <w:rsid w:val="001D2063"/>
    <w:rsid w:val="001D273D"/>
    <w:rsid w:val="001D298B"/>
    <w:rsid w:val="001D29E6"/>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4FEE"/>
    <w:rsid w:val="001E5924"/>
    <w:rsid w:val="001E5BF9"/>
    <w:rsid w:val="001E600C"/>
    <w:rsid w:val="001E680A"/>
    <w:rsid w:val="001E6B01"/>
    <w:rsid w:val="001E7096"/>
    <w:rsid w:val="001F15A0"/>
    <w:rsid w:val="001F1843"/>
    <w:rsid w:val="001F1B3A"/>
    <w:rsid w:val="001F20A6"/>
    <w:rsid w:val="001F21EC"/>
    <w:rsid w:val="001F264E"/>
    <w:rsid w:val="001F3461"/>
    <w:rsid w:val="001F5704"/>
    <w:rsid w:val="001F5ABF"/>
    <w:rsid w:val="001F76F6"/>
    <w:rsid w:val="0020124F"/>
    <w:rsid w:val="00201B23"/>
    <w:rsid w:val="00202152"/>
    <w:rsid w:val="00202235"/>
    <w:rsid w:val="00203340"/>
    <w:rsid w:val="00203498"/>
    <w:rsid w:val="00203A9F"/>
    <w:rsid w:val="00204082"/>
    <w:rsid w:val="0020518C"/>
    <w:rsid w:val="002064FE"/>
    <w:rsid w:val="00206A78"/>
    <w:rsid w:val="00207028"/>
    <w:rsid w:val="002073D9"/>
    <w:rsid w:val="002074C6"/>
    <w:rsid w:val="002100BA"/>
    <w:rsid w:val="00210DFE"/>
    <w:rsid w:val="00211E91"/>
    <w:rsid w:val="00212EE3"/>
    <w:rsid w:val="00212F1A"/>
    <w:rsid w:val="00214BA0"/>
    <w:rsid w:val="00216704"/>
    <w:rsid w:val="00216B1D"/>
    <w:rsid w:val="00217151"/>
    <w:rsid w:val="002176CB"/>
    <w:rsid w:val="00217A2E"/>
    <w:rsid w:val="00217D39"/>
    <w:rsid w:val="0022023F"/>
    <w:rsid w:val="002208DB"/>
    <w:rsid w:val="00220D06"/>
    <w:rsid w:val="00220FE5"/>
    <w:rsid w:val="0022151A"/>
    <w:rsid w:val="00221541"/>
    <w:rsid w:val="0022267D"/>
    <w:rsid w:val="002246DC"/>
    <w:rsid w:val="00224BF9"/>
    <w:rsid w:val="0022542E"/>
    <w:rsid w:val="002255AB"/>
    <w:rsid w:val="00225849"/>
    <w:rsid w:val="002259D5"/>
    <w:rsid w:val="00225BD7"/>
    <w:rsid w:val="00225C62"/>
    <w:rsid w:val="00225CC4"/>
    <w:rsid w:val="00225CDD"/>
    <w:rsid w:val="00225F76"/>
    <w:rsid w:val="00226E3E"/>
    <w:rsid w:val="0022717A"/>
    <w:rsid w:val="00227385"/>
    <w:rsid w:val="0022765B"/>
    <w:rsid w:val="002277F2"/>
    <w:rsid w:val="00227EA8"/>
    <w:rsid w:val="00227F16"/>
    <w:rsid w:val="0023155E"/>
    <w:rsid w:val="00231620"/>
    <w:rsid w:val="002316B7"/>
    <w:rsid w:val="00231BF2"/>
    <w:rsid w:val="0023253F"/>
    <w:rsid w:val="00233DB7"/>
    <w:rsid w:val="00234C76"/>
    <w:rsid w:val="002358EA"/>
    <w:rsid w:val="00235A0D"/>
    <w:rsid w:val="0023600B"/>
    <w:rsid w:val="002368E4"/>
    <w:rsid w:val="00236973"/>
    <w:rsid w:val="00236C2B"/>
    <w:rsid w:val="00237C8C"/>
    <w:rsid w:val="00237F93"/>
    <w:rsid w:val="002401B1"/>
    <w:rsid w:val="002403E9"/>
    <w:rsid w:val="0024181D"/>
    <w:rsid w:val="00241995"/>
    <w:rsid w:val="00241C84"/>
    <w:rsid w:val="002420B1"/>
    <w:rsid w:val="002420F0"/>
    <w:rsid w:val="00242227"/>
    <w:rsid w:val="00242635"/>
    <w:rsid w:val="00242DE6"/>
    <w:rsid w:val="00243B02"/>
    <w:rsid w:val="00243C56"/>
    <w:rsid w:val="0024422D"/>
    <w:rsid w:val="0024451B"/>
    <w:rsid w:val="0024498F"/>
    <w:rsid w:val="00244E9B"/>
    <w:rsid w:val="00245503"/>
    <w:rsid w:val="00245912"/>
    <w:rsid w:val="00245D87"/>
    <w:rsid w:val="002465B8"/>
    <w:rsid w:val="0025011D"/>
    <w:rsid w:val="00250E43"/>
    <w:rsid w:val="00250E4A"/>
    <w:rsid w:val="00250EAE"/>
    <w:rsid w:val="00252902"/>
    <w:rsid w:val="00252BD7"/>
    <w:rsid w:val="00252D7F"/>
    <w:rsid w:val="00252EEA"/>
    <w:rsid w:val="00253EB0"/>
    <w:rsid w:val="00253F1F"/>
    <w:rsid w:val="002553D2"/>
    <w:rsid w:val="00255502"/>
    <w:rsid w:val="00256096"/>
    <w:rsid w:val="00257482"/>
    <w:rsid w:val="002604D8"/>
    <w:rsid w:val="0026136E"/>
    <w:rsid w:val="00264CFC"/>
    <w:rsid w:val="002654E5"/>
    <w:rsid w:val="002664D7"/>
    <w:rsid w:val="0026664B"/>
    <w:rsid w:val="0026736F"/>
    <w:rsid w:val="00267BFD"/>
    <w:rsid w:val="002705DF"/>
    <w:rsid w:val="00270BF6"/>
    <w:rsid w:val="002714DA"/>
    <w:rsid w:val="00271841"/>
    <w:rsid w:val="00272470"/>
    <w:rsid w:val="002727F9"/>
    <w:rsid w:val="00272836"/>
    <w:rsid w:val="002729EC"/>
    <w:rsid w:val="00272C23"/>
    <w:rsid w:val="00272CBF"/>
    <w:rsid w:val="00273B95"/>
    <w:rsid w:val="00273DD3"/>
    <w:rsid w:val="0027538E"/>
    <w:rsid w:val="00276594"/>
    <w:rsid w:val="00276ACC"/>
    <w:rsid w:val="00276CAF"/>
    <w:rsid w:val="002772C9"/>
    <w:rsid w:val="002774EF"/>
    <w:rsid w:val="0027758B"/>
    <w:rsid w:val="002775D7"/>
    <w:rsid w:val="002804E0"/>
    <w:rsid w:val="00280AEB"/>
    <w:rsid w:val="00282D22"/>
    <w:rsid w:val="00282FF7"/>
    <w:rsid w:val="0028315B"/>
    <w:rsid w:val="00283871"/>
    <w:rsid w:val="002847B6"/>
    <w:rsid w:val="00284E2A"/>
    <w:rsid w:val="00284E4A"/>
    <w:rsid w:val="00286494"/>
    <w:rsid w:val="0028771E"/>
    <w:rsid w:val="00287B8B"/>
    <w:rsid w:val="002902FC"/>
    <w:rsid w:val="00291126"/>
    <w:rsid w:val="00291881"/>
    <w:rsid w:val="00291B3E"/>
    <w:rsid w:val="00292A0F"/>
    <w:rsid w:val="00292A5F"/>
    <w:rsid w:val="002931E8"/>
    <w:rsid w:val="00293443"/>
    <w:rsid w:val="002935A7"/>
    <w:rsid w:val="00294A98"/>
    <w:rsid w:val="002954FF"/>
    <w:rsid w:val="0029579D"/>
    <w:rsid w:val="00295873"/>
    <w:rsid w:val="00295BE6"/>
    <w:rsid w:val="00296E27"/>
    <w:rsid w:val="00296E9E"/>
    <w:rsid w:val="00297A32"/>
    <w:rsid w:val="00297EFC"/>
    <w:rsid w:val="002A0B05"/>
    <w:rsid w:val="002A0B65"/>
    <w:rsid w:val="002A0CCA"/>
    <w:rsid w:val="002A104B"/>
    <w:rsid w:val="002A12C8"/>
    <w:rsid w:val="002A1432"/>
    <w:rsid w:val="002A23E7"/>
    <w:rsid w:val="002A2E80"/>
    <w:rsid w:val="002A382C"/>
    <w:rsid w:val="002A403A"/>
    <w:rsid w:val="002A4BEE"/>
    <w:rsid w:val="002A4E65"/>
    <w:rsid w:val="002A4E85"/>
    <w:rsid w:val="002A551F"/>
    <w:rsid w:val="002A5530"/>
    <w:rsid w:val="002A6925"/>
    <w:rsid w:val="002A7B20"/>
    <w:rsid w:val="002B02EC"/>
    <w:rsid w:val="002B080E"/>
    <w:rsid w:val="002B0BDF"/>
    <w:rsid w:val="002B2D2C"/>
    <w:rsid w:val="002B2DDF"/>
    <w:rsid w:val="002B2E12"/>
    <w:rsid w:val="002B40AD"/>
    <w:rsid w:val="002B42EB"/>
    <w:rsid w:val="002B49E7"/>
    <w:rsid w:val="002B52A4"/>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3849"/>
    <w:rsid w:val="002D3C70"/>
    <w:rsid w:val="002D431D"/>
    <w:rsid w:val="002D4468"/>
    <w:rsid w:val="002D5992"/>
    <w:rsid w:val="002D59EB"/>
    <w:rsid w:val="002D5D02"/>
    <w:rsid w:val="002D6E06"/>
    <w:rsid w:val="002D6FAB"/>
    <w:rsid w:val="002D7059"/>
    <w:rsid w:val="002D7539"/>
    <w:rsid w:val="002D75FC"/>
    <w:rsid w:val="002D7629"/>
    <w:rsid w:val="002D78E7"/>
    <w:rsid w:val="002E113F"/>
    <w:rsid w:val="002E1224"/>
    <w:rsid w:val="002E1B09"/>
    <w:rsid w:val="002E1EC4"/>
    <w:rsid w:val="002E2146"/>
    <w:rsid w:val="002E2743"/>
    <w:rsid w:val="002E2CCB"/>
    <w:rsid w:val="002E35CF"/>
    <w:rsid w:val="002E35E4"/>
    <w:rsid w:val="002E412B"/>
    <w:rsid w:val="002E46AA"/>
    <w:rsid w:val="002E5489"/>
    <w:rsid w:val="002E5CDF"/>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081C"/>
    <w:rsid w:val="00301039"/>
    <w:rsid w:val="003018B9"/>
    <w:rsid w:val="00301981"/>
    <w:rsid w:val="00302A97"/>
    <w:rsid w:val="00303022"/>
    <w:rsid w:val="00303F02"/>
    <w:rsid w:val="00304828"/>
    <w:rsid w:val="00304BD6"/>
    <w:rsid w:val="003053B0"/>
    <w:rsid w:val="003057E2"/>
    <w:rsid w:val="00307299"/>
    <w:rsid w:val="003078B9"/>
    <w:rsid w:val="00307AC6"/>
    <w:rsid w:val="00310350"/>
    <w:rsid w:val="00310442"/>
    <w:rsid w:val="00310818"/>
    <w:rsid w:val="00311BE6"/>
    <w:rsid w:val="00312B66"/>
    <w:rsid w:val="00313193"/>
    <w:rsid w:val="00314520"/>
    <w:rsid w:val="00314535"/>
    <w:rsid w:val="003148F0"/>
    <w:rsid w:val="00314BB4"/>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361"/>
    <w:rsid w:val="003254E0"/>
    <w:rsid w:val="00326089"/>
    <w:rsid w:val="00327070"/>
    <w:rsid w:val="00327ED5"/>
    <w:rsid w:val="00330C72"/>
    <w:rsid w:val="00331AC2"/>
    <w:rsid w:val="00333AD1"/>
    <w:rsid w:val="00333D9B"/>
    <w:rsid w:val="003342A6"/>
    <w:rsid w:val="003342F5"/>
    <w:rsid w:val="00334AB2"/>
    <w:rsid w:val="00334B30"/>
    <w:rsid w:val="00334D16"/>
    <w:rsid w:val="003354E1"/>
    <w:rsid w:val="00335AE9"/>
    <w:rsid w:val="00335EC1"/>
    <w:rsid w:val="00336072"/>
    <w:rsid w:val="00336E6A"/>
    <w:rsid w:val="00337CFF"/>
    <w:rsid w:val="00342616"/>
    <w:rsid w:val="00342B73"/>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2122"/>
    <w:rsid w:val="00363798"/>
    <w:rsid w:val="00363ADE"/>
    <w:rsid w:val="00364198"/>
    <w:rsid w:val="00364208"/>
    <w:rsid w:val="003648E6"/>
    <w:rsid w:val="00365D0C"/>
    <w:rsid w:val="00366C24"/>
    <w:rsid w:val="00367DE4"/>
    <w:rsid w:val="00370C28"/>
    <w:rsid w:val="003713F0"/>
    <w:rsid w:val="00372271"/>
    <w:rsid w:val="003724D6"/>
    <w:rsid w:val="00372BD3"/>
    <w:rsid w:val="0037392F"/>
    <w:rsid w:val="003740C1"/>
    <w:rsid w:val="003750AF"/>
    <w:rsid w:val="00375357"/>
    <w:rsid w:val="003753A6"/>
    <w:rsid w:val="003764D8"/>
    <w:rsid w:val="003768A1"/>
    <w:rsid w:val="00377887"/>
    <w:rsid w:val="00377DB0"/>
    <w:rsid w:val="003801AC"/>
    <w:rsid w:val="003801F8"/>
    <w:rsid w:val="00383B75"/>
    <w:rsid w:val="00384051"/>
    <w:rsid w:val="00384435"/>
    <w:rsid w:val="003846D9"/>
    <w:rsid w:val="00384AB6"/>
    <w:rsid w:val="0038626A"/>
    <w:rsid w:val="00387683"/>
    <w:rsid w:val="00390016"/>
    <w:rsid w:val="003919A6"/>
    <w:rsid w:val="00391AD5"/>
    <w:rsid w:val="003925AC"/>
    <w:rsid w:val="00392754"/>
    <w:rsid w:val="0039338D"/>
    <w:rsid w:val="00393646"/>
    <w:rsid w:val="00393B5F"/>
    <w:rsid w:val="00394112"/>
    <w:rsid w:val="00394FE0"/>
    <w:rsid w:val="003950FF"/>
    <w:rsid w:val="0039539B"/>
    <w:rsid w:val="00396F8B"/>
    <w:rsid w:val="003970D1"/>
    <w:rsid w:val="00397362"/>
    <w:rsid w:val="003974A0"/>
    <w:rsid w:val="0039797C"/>
    <w:rsid w:val="003979E0"/>
    <w:rsid w:val="00397BA5"/>
    <w:rsid w:val="003A185B"/>
    <w:rsid w:val="003A1F30"/>
    <w:rsid w:val="003A28ED"/>
    <w:rsid w:val="003A2E6F"/>
    <w:rsid w:val="003A44B3"/>
    <w:rsid w:val="003A4CAE"/>
    <w:rsid w:val="003A4DDC"/>
    <w:rsid w:val="003A5480"/>
    <w:rsid w:val="003A5B28"/>
    <w:rsid w:val="003A61CC"/>
    <w:rsid w:val="003A7736"/>
    <w:rsid w:val="003A7B25"/>
    <w:rsid w:val="003A7D3C"/>
    <w:rsid w:val="003B0CE4"/>
    <w:rsid w:val="003B1826"/>
    <w:rsid w:val="003B1EDA"/>
    <w:rsid w:val="003B48A7"/>
    <w:rsid w:val="003B50DC"/>
    <w:rsid w:val="003B6150"/>
    <w:rsid w:val="003B6174"/>
    <w:rsid w:val="003B6F84"/>
    <w:rsid w:val="003B7386"/>
    <w:rsid w:val="003B75F4"/>
    <w:rsid w:val="003C0C3A"/>
    <w:rsid w:val="003C0EA6"/>
    <w:rsid w:val="003C101A"/>
    <w:rsid w:val="003C11B7"/>
    <w:rsid w:val="003C15ED"/>
    <w:rsid w:val="003C19C7"/>
    <w:rsid w:val="003C2C74"/>
    <w:rsid w:val="003C433F"/>
    <w:rsid w:val="003C647A"/>
    <w:rsid w:val="003C6EB3"/>
    <w:rsid w:val="003C73CE"/>
    <w:rsid w:val="003C7489"/>
    <w:rsid w:val="003C7E2C"/>
    <w:rsid w:val="003D2939"/>
    <w:rsid w:val="003D3141"/>
    <w:rsid w:val="003D3540"/>
    <w:rsid w:val="003D3C13"/>
    <w:rsid w:val="003D4340"/>
    <w:rsid w:val="003D470F"/>
    <w:rsid w:val="003D5063"/>
    <w:rsid w:val="003D5497"/>
    <w:rsid w:val="003D589B"/>
    <w:rsid w:val="003D6938"/>
    <w:rsid w:val="003D6E50"/>
    <w:rsid w:val="003D752A"/>
    <w:rsid w:val="003D7E1B"/>
    <w:rsid w:val="003E0E85"/>
    <w:rsid w:val="003E0EB8"/>
    <w:rsid w:val="003E1DF6"/>
    <w:rsid w:val="003E22BD"/>
    <w:rsid w:val="003E3970"/>
    <w:rsid w:val="003E3C5A"/>
    <w:rsid w:val="003E3F02"/>
    <w:rsid w:val="003E4690"/>
    <w:rsid w:val="003E4B20"/>
    <w:rsid w:val="003E50AA"/>
    <w:rsid w:val="003E6826"/>
    <w:rsid w:val="003E6870"/>
    <w:rsid w:val="003E6CDD"/>
    <w:rsid w:val="003E7470"/>
    <w:rsid w:val="003E78DA"/>
    <w:rsid w:val="003F13BC"/>
    <w:rsid w:val="003F1E08"/>
    <w:rsid w:val="003F2A54"/>
    <w:rsid w:val="003F31A3"/>
    <w:rsid w:val="003F33B6"/>
    <w:rsid w:val="003F3587"/>
    <w:rsid w:val="003F36D0"/>
    <w:rsid w:val="003F478C"/>
    <w:rsid w:val="003F4BD2"/>
    <w:rsid w:val="003F7F4E"/>
    <w:rsid w:val="003F7F86"/>
    <w:rsid w:val="004000D1"/>
    <w:rsid w:val="00400C19"/>
    <w:rsid w:val="0040141D"/>
    <w:rsid w:val="0040222D"/>
    <w:rsid w:val="0040328F"/>
    <w:rsid w:val="0040341D"/>
    <w:rsid w:val="0040388C"/>
    <w:rsid w:val="00403B4A"/>
    <w:rsid w:val="0040624A"/>
    <w:rsid w:val="00406386"/>
    <w:rsid w:val="004069E8"/>
    <w:rsid w:val="00407B49"/>
    <w:rsid w:val="00411190"/>
    <w:rsid w:val="004119D2"/>
    <w:rsid w:val="00412924"/>
    <w:rsid w:val="004144B4"/>
    <w:rsid w:val="00414D89"/>
    <w:rsid w:val="00415CAF"/>
    <w:rsid w:val="00415E8B"/>
    <w:rsid w:val="00415FF9"/>
    <w:rsid w:val="0041658E"/>
    <w:rsid w:val="00421069"/>
    <w:rsid w:val="00421B6B"/>
    <w:rsid w:val="00422990"/>
    <w:rsid w:val="0042365E"/>
    <w:rsid w:val="0042494E"/>
    <w:rsid w:val="00425795"/>
    <w:rsid w:val="004263A9"/>
    <w:rsid w:val="004264C8"/>
    <w:rsid w:val="0042675A"/>
    <w:rsid w:val="00426825"/>
    <w:rsid w:val="0042767F"/>
    <w:rsid w:val="004308DD"/>
    <w:rsid w:val="004315CE"/>
    <w:rsid w:val="00431E15"/>
    <w:rsid w:val="004332A3"/>
    <w:rsid w:val="0043375D"/>
    <w:rsid w:val="00434B6B"/>
    <w:rsid w:val="00434CBA"/>
    <w:rsid w:val="004353D8"/>
    <w:rsid w:val="00435DBC"/>
    <w:rsid w:val="004361F3"/>
    <w:rsid w:val="0043623A"/>
    <w:rsid w:val="00437130"/>
    <w:rsid w:val="00437372"/>
    <w:rsid w:val="00441075"/>
    <w:rsid w:val="00443287"/>
    <w:rsid w:val="00443913"/>
    <w:rsid w:val="00443AF0"/>
    <w:rsid w:val="00443FAD"/>
    <w:rsid w:val="00445304"/>
    <w:rsid w:val="00446759"/>
    <w:rsid w:val="00446A35"/>
    <w:rsid w:val="0045087B"/>
    <w:rsid w:val="00450C28"/>
    <w:rsid w:val="00450CB3"/>
    <w:rsid w:val="00451B11"/>
    <w:rsid w:val="0045243A"/>
    <w:rsid w:val="004526F7"/>
    <w:rsid w:val="0045346D"/>
    <w:rsid w:val="004543C1"/>
    <w:rsid w:val="0045443A"/>
    <w:rsid w:val="0045475D"/>
    <w:rsid w:val="00455CF9"/>
    <w:rsid w:val="004567F6"/>
    <w:rsid w:val="004568C2"/>
    <w:rsid w:val="00457135"/>
    <w:rsid w:val="0045773A"/>
    <w:rsid w:val="00457B2D"/>
    <w:rsid w:val="0046054B"/>
    <w:rsid w:val="00460648"/>
    <w:rsid w:val="004615B0"/>
    <w:rsid w:val="004618AA"/>
    <w:rsid w:val="00461AB0"/>
    <w:rsid w:val="00462052"/>
    <w:rsid w:val="00462F45"/>
    <w:rsid w:val="00464656"/>
    <w:rsid w:val="00464C07"/>
    <w:rsid w:val="00465566"/>
    <w:rsid w:val="00466394"/>
    <w:rsid w:val="00466399"/>
    <w:rsid w:val="00466B24"/>
    <w:rsid w:val="00466E4B"/>
    <w:rsid w:val="00470140"/>
    <w:rsid w:val="00471BE4"/>
    <w:rsid w:val="0047245E"/>
    <w:rsid w:val="0047362B"/>
    <w:rsid w:val="00473B5F"/>
    <w:rsid w:val="00474876"/>
    <w:rsid w:val="00474C09"/>
    <w:rsid w:val="00475A42"/>
    <w:rsid w:val="0047638A"/>
    <w:rsid w:val="0047762C"/>
    <w:rsid w:val="00477AFD"/>
    <w:rsid w:val="00477CBB"/>
    <w:rsid w:val="00477D2D"/>
    <w:rsid w:val="00480A61"/>
    <w:rsid w:val="00481588"/>
    <w:rsid w:val="004837CE"/>
    <w:rsid w:val="00483FA5"/>
    <w:rsid w:val="0048592A"/>
    <w:rsid w:val="00486776"/>
    <w:rsid w:val="00486BA2"/>
    <w:rsid w:val="00486DC2"/>
    <w:rsid w:val="00486F73"/>
    <w:rsid w:val="00486FD6"/>
    <w:rsid w:val="00487301"/>
    <w:rsid w:val="004901D7"/>
    <w:rsid w:val="00490A8D"/>
    <w:rsid w:val="00490EE2"/>
    <w:rsid w:val="00490F1F"/>
    <w:rsid w:val="0049153B"/>
    <w:rsid w:val="0049166C"/>
    <w:rsid w:val="004937D2"/>
    <w:rsid w:val="0049400F"/>
    <w:rsid w:val="00494A50"/>
    <w:rsid w:val="00494FF0"/>
    <w:rsid w:val="00495DBC"/>
    <w:rsid w:val="00496477"/>
    <w:rsid w:val="00497FE8"/>
    <w:rsid w:val="004A0D54"/>
    <w:rsid w:val="004A15CD"/>
    <w:rsid w:val="004A2B92"/>
    <w:rsid w:val="004A410B"/>
    <w:rsid w:val="004A4750"/>
    <w:rsid w:val="004A502C"/>
    <w:rsid w:val="004A5A67"/>
    <w:rsid w:val="004A5B41"/>
    <w:rsid w:val="004A63C5"/>
    <w:rsid w:val="004A6CE1"/>
    <w:rsid w:val="004A7622"/>
    <w:rsid w:val="004B0A9B"/>
    <w:rsid w:val="004B0FD5"/>
    <w:rsid w:val="004B1255"/>
    <w:rsid w:val="004B1AF7"/>
    <w:rsid w:val="004B1B23"/>
    <w:rsid w:val="004B272D"/>
    <w:rsid w:val="004B2C43"/>
    <w:rsid w:val="004B3500"/>
    <w:rsid w:val="004B41F3"/>
    <w:rsid w:val="004B4B61"/>
    <w:rsid w:val="004B50A1"/>
    <w:rsid w:val="004B5536"/>
    <w:rsid w:val="004B5F5B"/>
    <w:rsid w:val="004B6806"/>
    <w:rsid w:val="004B68B3"/>
    <w:rsid w:val="004B78BA"/>
    <w:rsid w:val="004B7C36"/>
    <w:rsid w:val="004C151D"/>
    <w:rsid w:val="004C1E5C"/>
    <w:rsid w:val="004C1F46"/>
    <w:rsid w:val="004C2413"/>
    <w:rsid w:val="004C2833"/>
    <w:rsid w:val="004C4336"/>
    <w:rsid w:val="004C4A01"/>
    <w:rsid w:val="004C54EC"/>
    <w:rsid w:val="004C645C"/>
    <w:rsid w:val="004C6C3B"/>
    <w:rsid w:val="004C6CD3"/>
    <w:rsid w:val="004C74FC"/>
    <w:rsid w:val="004D031F"/>
    <w:rsid w:val="004D1D3F"/>
    <w:rsid w:val="004D1D78"/>
    <w:rsid w:val="004D24B4"/>
    <w:rsid w:val="004D3AA8"/>
    <w:rsid w:val="004D3D32"/>
    <w:rsid w:val="004D3E96"/>
    <w:rsid w:val="004D3FFF"/>
    <w:rsid w:val="004D5341"/>
    <w:rsid w:val="004D6336"/>
    <w:rsid w:val="004D6665"/>
    <w:rsid w:val="004E102B"/>
    <w:rsid w:val="004E140F"/>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0CB"/>
    <w:rsid w:val="004F2208"/>
    <w:rsid w:val="004F2E18"/>
    <w:rsid w:val="004F2F07"/>
    <w:rsid w:val="004F307C"/>
    <w:rsid w:val="004F32F1"/>
    <w:rsid w:val="004F3B04"/>
    <w:rsid w:val="004F3C3F"/>
    <w:rsid w:val="004F4E75"/>
    <w:rsid w:val="004F5625"/>
    <w:rsid w:val="004F62D2"/>
    <w:rsid w:val="004F7277"/>
    <w:rsid w:val="004F7484"/>
    <w:rsid w:val="005001AB"/>
    <w:rsid w:val="00500851"/>
    <w:rsid w:val="00501493"/>
    <w:rsid w:val="0050192D"/>
    <w:rsid w:val="00502ECF"/>
    <w:rsid w:val="00503735"/>
    <w:rsid w:val="00503C75"/>
    <w:rsid w:val="00504084"/>
    <w:rsid w:val="00505FD4"/>
    <w:rsid w:val="00506C7D"/>
    <w:rsid w:val="0050728B"/>
    <w:rsid w:val="00510001"/>
    <w:rsid w:val="0051024D"/>
    <w:rsid w:val="00511592"/>
    <w:rsid w:val="005118FF"/>
    <w:rsid w:val="00511B5B"/>
    <w:rsid w:val="0051270C"/>
    <w:rsid w:val="00512D04"/>
    <w:rsid w:val="00512DF7"/>
    <w:rsid w:val="00513A7E"/>
    <w:rsid w:val="00514749"/>
    <w:rsid w:val="00514D08"/>
    <w:rsid w:val="005153D5"/>
    <w:rsid w:val="005155E5"/>
    <w:rsid w:val="00515828"/>
    <w:rsid w:val="005165AD"/>
    <w:rsid w:val="005167D6"/>
    <w:rsid w:val="005170A4"/>
    <w:rsid w:val="00517FAB"/>
    <w:rsid w:val="00520499"/>
    <w:rsid w:val="00520F38"/>
    <w:rsid w:val="005216F1"/>
    <w:rsid w:val="0052199C"/>
    <w:rsid w:val="005221F3"/>
    <w:rsid w:val="00522406"/>
    <w:rsid w:val="00522F4B"/>
    <w:rsid w:val="00522FA7"/>
    <w:rsid w:val="0052307B"/>
    <w:rsid w:val="00523ACE"/>
    <w:rsid w:val="00523E39"/>
    <w:rsid w:val="0052593D"/>
    <w:rsid w:val="00525BCA"/>
    <w:rsid w:val="00526FF0"/>
    <w:rsid w:val="0052701C"/>
    <w:rsid w:val="005279B5"/>
    <w:rsid w:val="00530233"/>
    <w:rsid w:val="00530A9D"/>
    <w:rsid w:val="00530CDB"/>
    <w:rsid w:val="00531D19"/>
    <w:rsid w:val="00532457"/>
    <w:rsid w:val="00533471"/>
    <w:rsid w:val="005338BE"/>
    <w:rsid w:val="00533DCF"/>
    <w:rsid w:val="005355F3"/>
    <w:rsid w:val="00536307"/>
    <w:rsid w:val="00540138"/>
    <w:rsid w:val="0054013B"/>
    <w:rsid w:val="00540F5F"/>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19D"/>
    <w:rsid w:val="005557C7"/>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AFD"/>
    <w:rsid w:val="00566E27"/>
    <w:rsid w:val="00566E69"/>
    <w:rsid w:val="0056724C"/>
    <w:rsid w:val="0057192F"/>
    <w:rsid w:val="00571BC5"/>
    <w:rsid w:val="0057279C"/>
    <w:rsid w:val="0057302B"/>
    <w:rsid w:val="005734C0"/>
    <w:rsid w:val="0057440C"/>
    <w:rsid w:val="00575237"/>
    <w:rsid w:val="00576335"/>
    <w:rsid w:val="00576404"/>
    <w:rsid w:val="00576657"/>
    <w:rsid w:val="00577049"/>
    <w:rsid w:val="0057712E"/>
    <w:rsid w:val="00577E46"/>
    <w:rsid w:val="00580532"/>
    <w:rsid w:val="00580AEE"/>
    <w:rsid w:val="00581446"/>
    <w:rsid w:val="00581848"/>
    <w:rsid w:val="005825DC"/>
    <w:rsid w:val="00585307"/>
    <w:rsid w:val="00585429"/>
    <w:rsid w:val="005859E8"/>
    <w:rsid w:val="005863B7"/>
    <w:rsid w:val="00586929"/>
    <w:rsid w:val="00586FC0"/>
    <w:rsid w:val="00587887"/>
    <w:rsid w:val="005879A6"/>
    <w:rsid w:val="00587C32"/>
    <w:rsid w:val="00590A3B"/>
    <w:rsid w:val="0059149A"/>
    <w:rsid w:val="00591C07"/>
    <w:rsid w:val="00592227"/>
    <w:rsid w:val="00593D3B"/>
    <w:rsid w:val="00594181"/>
    <w:rsid w:val="00594407"/>
    <w:rsid w:val="00595100"/>
    <w:rsid w:val="0059530A"/>
    <w:rsid w:val="00596904"/>
    <w:rsid w:val="0059717D"/>
    <w:rsid w:val="00597F2D"/>
    <w:rsid w:val="005A01BC"/>
    <w:rsid w:val="005A1089"/>
    <w:rsid w:val="005A12AA"/>
    <w:rsid w:val="005A1521"/>
    <w:rsid w:val="005A27D9"/>
    <w:rsid w:val="005A303E"/>
    <w:rsid w:val="005A33E0"/>
    <w:rsid w:val="005A3724"/>
    <w:rsid w:val="005A3D5C"/>
    <w:rsid w:val="005A3DAA"/>
    <w:rsid w:val="005A4109"/>
    <w:rsid w:val="005A4990"/>
    <w:rsid w:val="005A4CED"/>
    <w:rsid w:val="005A4EE8"/>
    <w:rsid w:val="005A5953"/>
    <w:rsid w:val="005A62EF"/>
    <w:rsid w:val="005A7CF9"/>
    <w:rsid w:val="005B0B9F"/>
    <w:rsid w:val="005B0C71"/>
    <w:rsid w:val="005B0F1C"/>
    <w:rsid w:val="005B18D6"/>
    <w:rsid w:val="005B2536"/>
    <w:rsid w:val="005B2ABA"/>
    <w:rsid w:val="005B3AA0"/>
    <w:rsid w:val="005B5DDD"/>
    <w:rsid w:val="005B65A3"/>
    <w:rsid w:val="005C0387"/>
    <w:rsid w:val="005C1AC1"/>
    <w:rsid w:val="005C1C5E"/>
    <w:rsid w:val="005C1F48"/>
    <w:rsid w:val="005C20FC"/>
    <w:rsid w:val="005C26FB"/>
    <w:rsid w:val="005C32D6"/>
    <w:rsid w:val="005C3AA0"/>
    <w:rsid w:val="005C4A0D"/>
    <w:rsid w:val="005C4DFE"/>
    <w:rsid w:val="005C58AC"/>
    <w:rsid w:val="005C66EE"/>
    <w:rsid w:val="005C73CE"/>
    <w:rsid w:val="005D0B82"/>
    <w:rsid w:val="005D16FF"/>
    <w:rsid w:val="005D4C3F"/>
    <w:rsid w:val="005D4E8A"/>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2D2"/>
    <w:rsid w:val="005F5363"/>
    <w:rsid w:val="005F5A60"/>
    <w:rsid w:val="005F5B96"/>
    <w:rsid w:val="005F5C3B"/>
    <w:rsid w:val="005F7162"/>
    <w:rsid w:val="005F7322"/>
    <w:rsid w:val="005F73A2"/>
    <w:rsid w:val="00600998"/>
    <w:rsid w:val="00601992"/>
    <w:rsid w:val="00601B1F"/>
    <w:rsid w:val="00602495"/>
    <w:rsid w:val="0060346F"/>
    <w:rsid w:val="006034B4"/>
    <w:rsid w:val="00603D7E"/>
    <w:rsid w:val="00603F42"/>
    <w:rsid w:val="00604679"/>
    <w:rsid w:val="00604A6F"/>
    <w:rsid w:val="006062F8"/>
    <w:rsid w:val="00606B5F"/>
    <w:rsid w:val="00610272"/>
    <w:rsid w:val="00610DA2"/>
    <w:rsid w:val="0061102E"/>
    <w:rsid w:val="00611685"/>
    <w:rsid w:val="00611C2C"/>
    <w:rsid w:val="00611FCD"/>
    <w:rsid w:val="00613041"/>
    <w:rsid w:val="00613445"/>
    <w:rsid w:val="006137AB"/>
    <w:rsid w:val="00613AB6"/>
    <w:rsid w:val="00613E53"/>
    <w:rsid w:val="00615D2A"/>
    <w:rsid w:val="006165EA"/>
    <w:rsid w:val="00616BBE"/>
    <w:rsid w:val="00617DFD"/>
    <w:rsid w:val="00620EB8"/>
    <w:rsid w:val="006217AC"/>
    <w:rsid w:val="00623C53"/>
    <w:rsid w:val="0062596E"/>
    <w:rsid w:val="006259C4"/>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AB6"/>
    <w:rsid w:val="00634B88"/>
    <w:rsid w:val="00634E17"/>
    <w:rsid w:val="006354CE"/>
    <w:rsid w:val="006359BA"/>
    <w:rsid w:val="006363B8"/>
    <w:rsid w:val="00637B2F"/>
    <w:rsid w:val="00637EFA"/>
    <w:rsid w:val="0064002D"/>
    <w:rsid w:val="006412D4"/>
    <w:rsid w:val="0064294B"/>
    <w:rsid w:val="00642B06"/>
    <w:rsid w:val="00643224"/>
    <w:rsid w:val="006441F0"/>
    <w:rsid w:val="0064429A"/>
    <w:rsid w:val="00644621"/>
    <w:rsid w:val="0065108B"/>
    <w:rsid w:val="0065135A"/>
    <w:rsid w:val="006514BB"/>
    <w:rsid w:val="00651E85"/>
    <w:rsid w:val="00652127"/>
    <w:rsid w:val="0065246C"/>
    <w:rsid w:val="0065266A"/>
    <w:rsid w:val="00652E5A"/>
    <w:rsid w:val="00652F3C"/>
    <w:rsid w:val="00653374"/>
    <w:rsid w:val="00653C05"/>
    <w:rsid w:val="006557DF"/>
    <w:rsid w:val="00656472"/>
    <w:rsid w:val="006564E9"/>
    <w:rsid w:val="00657E32"/>
    <w:rsid w:val="00660350"/>
    <w:rsid w:val="00660660"/>
    <w:rsid w:val="00660863"/>
    <w:rsid w:val="00660AF6"/>
    <w:rsid w:val="00660C92"/>
    <w:rsid w:val="006623FC"/>
    <w:rsid w:val="00662CC8"/>
    <w:rsid w:val="0066371E"/>
    <w:rsid w:val="00665713"/>
    <w:rsid w:val="00667631"/>
    <w:rsid w:val="0067089C"/>
    <w:rsid w:val="00673287"/>
    <w:rsid w:val="0067342D"/>
    <w:rsid w:val="00675417"/>
    <w:rsid w:val="00676125"/>
    <w:rsid w:val="006772AC"/>
    <w:rsid w:val="00680239"/>
    <w:rsid w:val="00680587"/>
    <w:rsid w:val="00680A1F"/>
    <w:rsid w:val="00680B11"/>
    <w:rsid w:val="00681239"/>
    <w:rsid w:val="0068126E"/>
    <w:rsid w:val="00685767"/>
    <w:rsid w:val="00685EC3"/>
    <w:rsid w:val="00690737"/>
    <w:rsid w:val="00690AFA"/>
    <w:rsid w:val="00690F5F"/>
    <w:rsid w:val="006914FA"/>
    <w:rsid w:val="0069228C"/>
    <w:rsid w:val="00692D00"/>
    <w:rsid w:val="00692ED4"/>
    <w:rsid w:val="006931A7"/>
    <w:rsid w:val="0069374B"/>
    <w:rsid w:val="00694537"/>
    <w:rsid w:val="00694A1E"/>
    <w:rsid w:val="00694AD4"/>
    <w:rsid w:val="00694D23"/>
    <w:rsid w:val="00694F17"/>
    <w:rsid w:val="00694F20"/>
    <w:rsid w:val="006956CE"/>
    <w:rsid w:val="00695A38"/>
    <w:rsid w:val="00695B24"/>
    <w:rsid w:val="006962E0"/>
    <w:rsid w:val="0069719C"/>
    <w:rsid w:val="006974AA"/>
    <w:rsid w:val="006974AB"/>
    <w:rsid w:val="00697F02"/>
    <w:rsid w:val="006A03B6"/>
    <w:rsid w:val="006A068E"/>
    <w:rsid w:val="006A13EC"/>
    <w:rsid w:val="006A144B"/>
    <w:rsid w:val="006A1910"/>
    <w:rsid w:val="006A1FA3"/>
    <w:rsid w:val="006A2141"/>
    <w:rsid w:val="006A22CB"/>
    <w:rsid w:val="006A24A2"/>
    <w:rsid w:val="006A2862"/>
    <w:rsid w:val="006A307F"/>
    <w:rsid w:val="006A32F4"/>
    <w:rsid w:val="006A4178"/>
    <w:rsid w:val="006A47DD"/>
    <w:rsid w:val="006A5318"/>
    <w:rsid w:val="006A7121"/>
    <w:rsid w:val="006A7256"/>
    <w:rsid w:val="006A7EFA"/>
    <w:rsid w:val="006B0379"/>
    <w:rsid w:val="006B04EB"/>
    <w:rsid w:val="006B2775"/>
    <w:rsid w:val="006B2D09"/>
    <w:rsid w:val="006B31E9"/>
    <w:rsid w:val="006B330C"/>
    <w:rsid w:val="006B3792"/>
    <w:rsid w:val="006B3861"/>
    <w:rsid w:val="006B5AF9"/>
    <w:rsid w:val="006B652B"/>
    <w:rsid w:val="006B6647"/>
    <w:rsid w:val="006B67EB"/>
    <w:rsid w:val="006B6A90"/>
    <w:rsid w:val="006B6E41"/>
    <w:rsid w:val="006B7AFD"/>
    <w:rsid w:val="006C0605"/>
    <w:rsid w:val="006C0762"/>
    <w:rsid w:val="006C0F4B"/>
    <w:rsid w:val="006C0FE5"/>
    <w:rsid w:val="006C1707"/>
    <w:rsid w:val="006C17D3"/>
    <w:rsid w:val="006C1F11"/>
    <w:rsid w:val="006C3268"/>
    <w:rsid w:val="006C38C2"/>
    <w:rsid w:val="006C3E9D"/>
    <w:rsid w:val="006C4B01"/>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223"/>
    <w:rsid w:val="006D4438"/>
    <w:rsid w:val="006D47E7"/>
    <w:rsid w:val="006D4B31"/>
    <w:rsid w:val="006D5144"/>
    <w:rsid w:val="006D5198"/>
    <w:rsid w:val="006D6270"/>
    <w:rsid w:val="006D6978"/>
    <w:rsid w:val="006D6EDB"/>
    <w:rsid w:val="006D7220"/>
    <w:rsid w:val="006D7769"/>
    <w:rsid w:val="006D7826"/>
    <w:rsid w:val="006E0E6E"/>
    <w:rsid w:val="006E0F0F"/>
    <w:rsid w:val="006E1719"/>
    <w:rsid w:val="006E2427"/>
    <w:rsid w:val="006E28AC"/>
    <w:rsid w:val="006E3181"/>
    <w:rsid w:val="006E37B3"/>
    <w:rsid w:val="006E39C6"/>
    <w:rsid w:val="006E4B1B"/>
    <w:rsid w:val="006E4B98"/>
    <w:rsid w:val="006E4DDF"/>
    <w:rsid w:val="006E504E"/>
    <w:rsid w:val="006E6E67"/>
    <w:rsid w:val="006E710A"/>
    <w:rsid w:val="006E7333"/>
    <w:rsid w:val="006E7F24"/>
    <w:rsid w:val="006F0693"/>
    <w:rsid w:val="006F10B1"/>
    <w:rsid w:val="006F133D"/>
    <w:rsid w:val="006F5AD0"/>
    <w:rsid w:val="006F708E"/>
    <w:rsid w:val="00700C3F"/>
    <w:rsid w:val="00701375"/>
    <w:rsid w:val="007015FF"/>
    <w:rsid w:val="00701A8D"/>
    <w:rsid w:val="00701B76"/>
    <w:rsid w:val="00701DC8"/>
    <w:rsid w:val="00702090"/>
    <w:rsid w:val="007020D1"/>
    <w:rsid w:val="00702193"/>
    <w:rsid w:val="00703475"/>
    <w:rsid w:val="00704DC1"/>
    <w:rsid w:val="00704EDC"/>
    <w:rsid w:val="00706961"/>
    <w:rsid w:val="00707A7D"/>
    <w:rsid w:val="007104AB"/>
    <w:rsid w:val="007119F7"/>
    <w:rsid w:val="00711EC0"/>
    <w:rsid w:val="0071245D"/>
    <w:rsid w:val="007127A8"/>
    <w:rsid w:val="00712A53"/>
    <w:rsid w:val="00712ABD"/>
    <w:rsid w:val="007136D0"/>
    <w:rsid w:val="00713BDF"/>
    <w:rsid w:val="00713DEB"/>
    <w:rsid w:val="00713EF4"/>
    <w:rsid w:val="007144B3"/>
    <w:rsid w:val="00714D6F"/>
    <w:rsid w:val="00715505"/>
    <w:rsid w:val="007161A1"/>
    <w:rsid w:val="0071694F"/>
    <w:rsid w:val="007173EE"/>
    <w:rsid w:val="007174E2"/>
    <w:rsid w:val="00720A4A"/>
    <w:rsid w:val="007217C5"/>
    <w:rsid w:val="00721AF5"/>
    <w:rsid w:val="00721AFC"/>
    <w:rsid w:val="00721CD3"/>
    <w:rsid w:val="007234FB"/>
    <w:rsid w:val="00723607"/>
    <w:rsid w:val="00723FEE"/>
    <w:rsid w:val="007248D0"/>
    <w:rsid w:val="00725787"/>
    <w:rsid w:val="007264E4"/>
    <w:rsid w:val="00726BCB"/>
    <w:rsid w:val="00726F69"/>
    <w:rsid w:val="00727FD1"/>
    <w:rsid w:val="007302D4"/>
    <w:rsid w:val="007302F6"/>
    <w:rsid w:val="0073035A"/>
    <w:rsid w:val="00730BBC"/>
    <w:rsid w:val="00731D7D"/>
    <w:rsid w:val="00732C1B"/>
    <w:rsid w:val="00733E6F"/>
    <w:rsid w:val="007341B5"/>
    <w:rsid w:val="00734682"/>
    <w:rsid w:val="00735EA4"/>
    <w:rsid w:val="00737A20"/>
    <w:rsid w:val="00737E26"/>
    <w:rsid w:val="007409A4"/>
    <w:rsid w:val="007413D1"/>
    <w:rsid w:val="0074184A"/>
    <w:rsid w:val="007423ED"/>
    <w:rsid w:val="00742BB4"/>
    <w:rsid w:val="00742FB7"/>
    <w:rsid w:val="00746065"/>
    <w:rsid w:val="00750272"/>
    <w:rsid w:val="0075088A"/>
    <w:rsid w:val="00750F42"/>
    <w:rsid w:val="00752178"/>
    <w:rsid w:val="00752E08"/>
    <w:rsid w:val="007530DE"/>
    <w:rsid w:val="007536BA"/>
    <w:rsid w:val="007536D4"/>
    <w:rsid w:val="007544BA"/>
    <w:rsid w:val="00754C1D"/>
    <w:rsid w:val="0075610F"/>
    <w:rsid w:val="00756D83"/>
    <w:rsid w:val="00760791"/>
    <w:rsid w:val="00760862"/>
    <w:rsid w:val="00760A62"/>
    <w:rsid w:val="00760ED3"/>
    <w:rsid w:val="0076110E"/>
    <w:rsid w:val="007612D1"/>
    <w:rsid w:val="00763CE8"/>
    <w:rsid w:val="007644AD"/>
    <w:rsid w:val="007652C5"/>
    <w:rsid w:val="00765D28"/>
    <w:rsid w:val="00766573"/>
    <w:rsid w:val="0076688A"/>
    <w:rsid w:val="00767893"/>
    <w:rsid w:val="00767A16"/>
    <w:rsid w:val="00767F0E"/>
    <w:rsid w:val="00770359"/>
    <w:rsid w:val="00770A0F"/>
    <w:rsid w:val="0077217C"/>
    <w:rsid w:val="00772534"/>
    <w:rsid w:val="007726A6"/>
    <w:rsid w:val="00773431"/>
    <w:rsid w:val="0077470B"/>
    <w:rsid w:val="007751B3"/>
    <w:rsid w:val="00775810"/>
    <w:rsid w:val="00775868"/>
    <w:rsid w:val="00775FA8"/>
    <w:rsid w:val="00776412"/>
    <w:rsid w:val="00776A65"/>
    <w:rsid w:val="00776DFD"/>
    <w:rsid w:val="00776F0B"/>
    <w:rsid w:val="0077700F"/>
    <w:rsid w:val="00777F82"/>
    <w:rsid w:val="007818F8"/>
    <w:rsid w:val="00781CA5"/>
    <w:rsid w:val="007820DB"/>
    <w:rsid w:val="00783639"/>
    <w:rsid w:val="00784201"/>
    <w:rsid w:val="007854D8"/>
    <w:rsid w:val="0078561E"/>
    <w:rsid w:val="00785BE4"/>
    <w:rsid w:val="007901B9"/>
    <w:rsid w:val="007906EA"/>
    <w:rsid w:val="00790D4D"/>
    <w:rsid w:val="00790FB3"/>
    <w:rsid w:val="0079309D"/>
    <w:rsid w:val="0079367D"/>
    <w:rsid w:val="00793930"/>
    <w:rsid w:val="007939ED"/>
    <w:rsid w:val="00793A44"/>
    <w:rsid w:val="00793AF1"/>
    <w:rsid w:val="00793E14"/>
    <w:rsid w:val="007949CD"/>
    <w:rsid w:val="00795464"/>
    <w:rsid w:val="00795606"/>
    <w:rsid w:val="00795636"/>
    <w:rsid w:val="007965A6"/>
    <w:rsid w:val="007967AE"/>
    <w:rsid w:val="00796D9C"/>
    <w:rsid w:val="00797B7A"/>
    <w:rsid w:val="00797D81"/>
    <w:rsid w:val="007A046D"/>
    <w:rsid w:val="007A0593"/>
    <w:rsid w:val="007A201F"/>
    <w:rsid w:val="007A221B"/>
    <w:rsid w:val="007A225E"/>
    <w:rsid w:val="007A22BB"/>
    <w:rsid w:val="007A2C3C"/>
    <w:rsid w:val="007A5DAA"/>
    <w:rsid w:val="007A64E1"/>
    <w:rsid w:val="007B173D"/>
    <w:rsid w:val="007B1FF1"/>
    <w:rsid w:val="007B24FB"/>
    <w:rsid w:val="007B2A3E"/>
    <w:rsid w:val="007B2AB4"/>
    <w:rsid w:val="007B3898"/>
    <w:rsid w:val="007B4453"/>
    <w:rsid w:val="007B5273"/>
    <w:rsid w:val="007B6178"/>
    <w:rsid w:val="007B6AE3"/>
    <w:rsid w:val="007B7BF0"/>
    <w:rsid w:val="007C0FF7"/>
    <w:rsid w:val="007C19C7"/>
    <w:rsid w:val="007C2F60"/>
    <w:rsid w:val="007C309E"/>
    <w:rsid w:val="007C30CD"/>
    <w:rsid w:val="007C400F"/>
    <w:rsid w:val="007C426D"/>
    <w:rsid w:val="007C4F93"/>
    <w:rsid w:val="007C4FAF"/>
    <w:rsid w:val="007C669F"/>
    <w:rsid w:val="007C6A54"/>
    <w:rsid w:val="007C70D3"/>
    <w:rsid w:val="007C752F"/>
    <w:rsid w:val="007C792D"/>
    <w:rsid w:val="007C7A40"/>
    <w:rsid w:val="007D1324"/>
    <w:rsid w:val="007D17BA"/>
    <w:rsid w:val="007D195D"/>
    <w:rsid w:val="007D2345"/>
    <w:rsid w:val="007D27F5"/>
    <w:rsid w:val="007D35C9"/>
    <w:rsid w:val="007D372F"/>
    <w:rsid w:val="007D4888"/>
    <w:rsid w:val="007D50EC"/>
    <w:rsid w:val="007D59FA"/>
    <w:rsid w:val="007D6231"/>
    <w:rsid w:val="007D68EA"/>
    <w:rsid w:val="007D6D65"/>
    <w:rsid w:val="007D6FB7"/>
    <w:rsid w:val="007D7118"/>
    <w:rsid w:val="007D71DD"/>
    <w:rsid w:val="007E0788"/>
    <w:rsid w:val="007E07DB"/>
    <w:rsid w:val="007E15C2"/>
    <w:rsid w:val="007E170F"/>
    <w:rsid w:val="007E1EBC"/>
    <w:rsid w:val="007E2362"/>
    <w:rsid w:val="007E25A7"/>
    <w:rsid w:val="007E35C8"/>
    <w:rsid w:val="007E3764"/>
    <w:rsid w:val="007E43F0"/>
    <w:rsid w:val="007E4A2B"/>
    <w:rsid w:val="007E5EAF"/>
    <w:rsid w:val="007E71C4"/>
    <w:rsid w:val="007F0131"/>
    <w:rsid w:val="007F07D1"/>
    <w:rsid w:val="007F13E0"/>
    <w:rsid w:val="007F1538"/>
    <w:rsid w:val="007F38E2"/>
    <w:rsid w:val="007F3A1E"/>
    <w:rsid w:val="007F44C3"/>
    <w:rsid w:val="007F579C"/>
    <w:rsid w:val="007F5ADB"/>
    <w:rsid w:val="007F5CAD"/>
    <w:rsid w:val="007F6895"/>
    <w:rsid w:val="007F7031"/>
    <w:rsid w:val="007F7AFC"/>
    <w:rsid w:val="007F7D1B"/>
    <w:rsid w:val="007F7D66"/>
    <w:rsid w:val="00800832"/>
    <w:rsid w:val="00800C46"/>
    <w:rsid w:val="0080157C"/>
    <w:rsid w:val="008016AC"/>
    <w:rsid w:val="00801F27"/>
    <w:rsid w:val="00806418"/>
    <w:rsid w:val="00807E97"/>
    <w:rsid w:val="00811BC4"/>
    <w:rsid w:val="00811BE2"/>
    <w:rsid w:val="00811EB0"/>
    <w:rsid w:val="008122D3"/>
    <w:rsid w:val="008141AD"/>
    <w:rsid w:val="0081497B"/>
    <w:rsid w:val="00815AF4"/>
    <w:rsid w:val="008161AC"/>
    <w:rsid w:val="0081625C"/>
    <w:rsid w:val="00816915"/>
    <w:rsid w:val="00816EC7"/>
    <w:rsid w:val="00817225"/>
    <w:rsid w:val="00817970"/>
    <w:rsid w:val="00820B94"/>
    <w:rsid w:val="008215CA"/>
    <w:rsid w:val="008216D9"/>
    <w:rsid w:val="008224BE"/>
    <w:rsid w:val="00823F7A"/>
    <w:rsid w:val="0082499A"/>
    <w:rsid w:val="008251B9"/>
    <w:rsid w:val="008257C3"/>
    <w:rsid w:val="00826432"/>
    <w:rsid w:val="00826BE3"/>
    <w:rsid w:val="008275FB"/>
    <w:rsid w:val="00827A8E"/>
    <w:rsid w:val="00830C50"/>
    <w:rsid w:val="00831CE9"/>
    <w:rsid w:val="00832199"/>
    <w:rsid w:val="00832572"/>
    <w:rsid w:val="008327C2"/>
    <w:rsid w:val="008349DA"/>
    <w:rsid w:val="008355AC"/>
    <w:rsid w:val="008365A1"/>
    <w:rsid w:val="00836BA1"/>
    <w:rsid w:val="0084099D"/>
    <w:rsid w:val="008421DB"/>
    <w:rsid w:val="00843A2A"/>
    <w:rsid w:val="00843DF5"/>
    <w:rsid w:val="0084428E"/>
    <w:rsid w:val="008446F4"/>
    <w:rsid w:val="00844B25"/>
    <w:rsid w:val="00844B9E"/>
    <w:rsid w:val="0084532E"/>
    <w:rsid w:val="00845BDE"/>
    <w:rsid w:val="0084611D"/>
    <w:rsid w:val="00846387"/>
    <w:rsid w:val="008503E6"/>
    <w:rsid w:val="00850BE5"/>
    <w:rsid w:val="0085131A"/>
    <w:rsid w:val="008515C5"/>
    <w:rsid w:val="00851AD0"/>
    <w:rsid w:val="008529A7"/>
    <w:rsid w:val="00852ECE"/>
    <w:rsid w:val="008548F7"/>
    <w:rsid w:val="00854D08"/>
    <w:rsid w:val="00855A7D"/>
    <w:rsid w:val="00855DC8"/>
    <w:rsid w:val="00856049"/>
    <w:rsid w:val="008566D3"/>
    <w:rsid w:val="00856DDB"/>
    <w:rsid w:val="00857C01"/>
    <w:rsid w:val="00861641"/>
    <w:rsid w:val="00862B41"/>
    <w:rsid w:val="00863940"/>
    <w:rsid w:val="00864046"/>
    <w:rsid w:val="00864102"/>
    <w:rsid w:val="008655DB"/>
    <w:rsid w:val="00866DD9"/>
    <w:rsid w:val="00866DEF"/>
    <w:rsid w:val="008676D1"/>
    <w:rsid w:val="0087015A"/>
    <w:rsid w:val="00870B25"/>
    <w:rsid w:val="00870CA3"/>
    <w:rsid w:val="008712AA"/>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0DE"/>
    <w:rsid w:val="00884675"/>
    <w:rsid w:val="008851A4"/>
    <w:rsid w:val="0088561F"/>
    <w:rsid w:val="00886032"/>
    <w:rsid w:val="0088653C"/>
    <w:rsid w:val="00887CD3"/>
    <w:rsid w:val="00890213"/>
    <w:rsid w:val="008902BA"/>
    <w:rsid w:val="00891365"/>
    <w:rsid w:val="008928AC"/>
    <w:rsid w:val="00893CCA"/>
    <w:rsid w:val="0089670B"/>
    <w:rsid w:val="008A0253"/>
    <w:rsid w:val="008A0769"/>
    <w:rsid w:val="008A08CE"/>
    <w:rsid w:val="008A11D9"/>
    <w:rsid w:val="008A1260"/>
    <w:rsid w:val="008A1629"/>
    <w:rsid w:val="008A19D4"/>
    <w:rsid w:val="008A2496"/>
    <w:rsid w:val="008A2CB9"/>
    <w:rsid w:val="008A2FDF"/>
    <w:rsid w:val="008A3181"/>
    <w:rsid w:val="008A3407"/>
    <w:rsid w:val="008A3D50"/>
    <w:rsid w:val="008A5B97"/>
    <w:rsid w:val="008A5FA4"/>
    <w:rsid w:val="008A627A"/>
    <w:rsid w:val="008A636D"/>
    <w:rsid w:val="008A6B7E"/>
    <w:rsid w:val="008A7142"/>
    <w:rsid w:val="008B0DFC"/>
    <w:rsid w:val="008B1E7D"/>
    <w:rsid w:val="008B32BF"/>
    <w:rsid w:val="008B3667"/>
    <w:rsid w:val="008B478C"/>
    <w:rsid w:val="008B494C"/>
    <w:rsid w:val="008B4F5C"/>
    <w:rsid w:val="008B62C2"/>
    <w:rsid w:val="008B691A"/>
    <w:rsid w:val="008B7A5B"/>
    <w:rsid w:val="008C11FF"/>
    <w:rsid w:val="008C1C06"/>
    <w:rsid w:val="008C1CD5"/>
    <w:rsid w:val="008C2504"/>
    <w:rsid w:val="008C2B6E"/>
    <w:rsid w:val="008C2C46"/>
    <w:rsid w:val="008C4777"/>
    <w:rsid w:val="008C4DD3"/>
    <w:rsid w:val="008C625C"/>
    <w:rsid w:val="008C64E4"/>
    <w:rsid w:val="008C6CC1"/>
    <w:rsid w:val="008C72FC"/>
    <w:rsid w:val="008C74F3"/>
    <w:rsid w:val="008D0284"/>
    <w:rsid w:val="008D11A5"/>
    <w:rsid w:val="008D1599"/>
    <w:rsid w:val="008D26D9"/>
    <w:rsid w:val="008D282C"/>
    <w:rsid w:val="008D2A7F"/>
    <w:rsid w:val="008D445F"/>
    <w:rsid w:val="008D55B1"/>
    <w:rsid w:val="008D59E4"/>
    <w:rsid w:val="008D6C2B"/>
    <w:rsid w:val="008D6FFD"/>
    <w:rsid w:val="008D7378"/>
    <w:rsid w:val="008D775E"/>
    <w:rsid w:val="008E00CC"/>
    <w:rsid w:val="008E07E0"/>
    <w:rsid w:val="008E07EE"/>
    <w:rsid w:val="008E0C0C"/>
    <w:rsid w:val="008E0FB3"/>
    <w:rsid w:val="008E1629"/>
    <w:rsid w:val="008E1712"/>
    <w:rsid w:val="008E3944"/>
    <w:rsid w:val="008E4284"/>
    <w:rsid w:val="008E434D"/>
    <w:rsid w:val="008E5AC1"/>
    <w:rsid w:val="008E617C"/>
    <w:rsid w:val="008E6E58"/>
    <w:rsid w:val="008E7275"/>
    <w:rsid w:val="008F01FE"/>
    <w:rsid w:val="008F052B"/>
    <w:rsid w:val="008F0811"/>
    <w:rsid w:val="008F0A98"/>
    <w:rsid w:val="008F0D34"/>
    <w:rsid w:val="008F121E"/>
    <w:rsid w:val="008F139C"/>
    <w:rsid w:val="008F1B0B"/>
    <w:rsid w:val="008F26EC"/>
    <w:rsid w:val="008F29DC"/>
    <w:rsid w:val="008F2C41"/>
    <w:rsid w:val="008F351F"/>
    <w:rsid w:val="008F3CBC"/>
    <w:rsid w:val="008F4DA6"/>
    <w:rsid w:val="008F520D"/>
    <w:rsid w:val="008F537C"/>
    <w:rsid w:val="008F5AAB"/>
    <w:rsid w:val="008F743B"/>
    <w:rsid w:val="008F7C80"/>
    <w:rsid w:val="00900E8B"/>
    <w:rsid w:val="0090140E"/>
    <w:rsid w:val="00901C55"/>
    <w:rsid w:val="00903056"/>
    <w:rsid w:val="009043A1"/>
    <w:rsid w:val="009055A6"/>
    <w:rsid w:val="00905A49"/>
    <w:rsid w:val="00905DD8"/>
    <w:rsid w:val="009074DE"/>
    <w:rsid w:val="00911944"/>
    <w:rsid w:val="009145BC"/>
    <w:rsid w:val="0091481B"/>
    <w:rsid w:val="00915125"/>
    <w:rsid w:val="0091545C"/>
    <w:rsid w:val="00916C62"/>
    <w:rsid w:val="00917B87"/>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219"/>
    <w:rsid w:val="0093081E"/>
    <w:rsid w:val="00930D1D"/>
    <w:rsid w:val="0093100B"/>
    <w:rsid w:val="00932816"/>
    <w:rsid w:val="00932EC6"/>
    <w:rsid w:val="00933243"/>
    <w:rsid w:val="009334D1"/>
    <w:rsid w:val="009338BB"/>
    <w:rsid w:val="00933DC0"/>
    <w:rsid w:val="00934D98"/>
    <w:rsid w:val="00936195"/>
    <w:rsid w:val="00936902"/>
    <w:rsid w:val="00936CB9"/>
    <w:rsid w:val="00940F6F"/>
    <w:rsid w:val="009418B2"/>
    <w:rsid w:val="009423FD"/>
    <w:rsid w:val="0094291B"/>
    <w:rsid w:val="00942A4C"/>
    <w:rsid w:val="00942ACE"/>
    <w:rsid w:val="009430BC"/>
    <w:rsid w:val="00943750"/>
    <w:rsid w:val="009437C1"/>
    <w:rsid w:val="009440BD"/>
    <w:rsid w:val="009448B8"/>
    <w:rsid w:val="00944912"/>
    <w:rsid w:val="00946295"/>
    <w:rsid w:val="00946678"/>
    <w:rsid w:val="00947255"/>
    <w:rsid w:val="00947477"/>
    <w:rsid w:val="00947A86"/>
    <w:rsid w:val="00950381"/>
    <w:rsid w:val="009517F1"/>
    <w:rsid w:val="009522D0"/>
    <w:rsid w:val="00952696"/>
    <w:rsid w:val="0095295B"/>
    <w:rsid w:val="00953023"/>
    <w:rsid w:val="009535FA"/>
    <w:rsid w:val="00953FF5"/>
    <w:rsid w:val="0095448F"/>
    <w:rsid w:val="0095469D"/>
    <w:rsid w:val="0095485D"/>
    <w:rsid w:val="0095556C"/>
    <w:rsid w:val="00955B18"/>
    <w:rsid w:val="009561B7"/>
    <w:rsid w:val="0095635F"/>
    <w:rsid w:val="009564E9"/>
    <w:rsid w:val="009568B1"/>
    <w:rsid w:val="00956DC3"/>
    <w:rsid w:val="00957742"/>
    <w:rsid w:val="00957B8F"/>
    <w:rsid w:val="00960422"/>
    <w:rsid w:val="009616F9"/>
    <w:rsid w:val="00961D20"/>
    <w:rsid w:val="009621FA"/>
    <w:rsid w:val="009629D7"/>
    <w:rsid w:val="00962CA8"/>
    <w:rsid w:val="00963AB4"/>
    <w:rsid w:val="0096496B"/>
    <w:rsid w:val="0096530F"/>
    <w:rsid w:val="009655AE"/>
    <w:rsid w:val="00965969"/>
    <w:rsid w:val="009659DD"/>
    <w:rsid w:val="009661A7"/>
    <w:rsid w:val="0096659E"/>
    <w:rsid w:val="00967847"/>
    <w:rsid w:val="00970099"/>
    <w:rsid w:val="0097169D"/>
    <w:rsid w:val="00971956"/>
    <w:rsid w:val="00974262"/>
    <w:rsid w:val="0097441F"/>
    <w:rsid w:val="00975061"/>
    <w:rsid w:val="0097590E"/>
    <w:rsid w:val="00975BEB"/>
    <w:rsid w:val="009771EC"/>
    <w:rsid w:val="009806DC"/>
    <w:rsid w:val="00980DB9"/>
    <w:rsid w:val="00983D57"/>
    <w:rsid w:val="00984273"/>
    <w:rsid w:val="00984672"/>
    <w:rsid w:val="00984700"/>
    <w:rsid w:val="00984790"/>
    <w:rsid w:val="00984B11"/>
    <w:rsid w:val="00984FCF"/>
    <w:rsid w:val="00985DE1"/>
    <w:rsid w:val="00986C1F"/>
    <w:rsid w:val="009909EA"/>
    <w:rsid w:val="00990A12"/>
    <w:rsid w:val="009910C7"/>
    <w:rsid w:val="00992E07"/>
    <w:rsid w:val="00993020"/>
    <w:rsid w:val="00993216"/>
    <w:rsid w:val="00993D88"/>
    <w:rsid w:val="00993F1A"/>
    <w:rsid w:val="0099400C"/>
    <w:rsid w:val="00994513"/>
    <w:rsid w:val="00994722"/>
    <w:rsid w:val="00995C48"/>
    <w:rsid w:val="009975A7"/>
    <w:rsid w:val="009975A8"/>
    <w:rsid w:val="009A09EF"/>
    <w:rsid w:val="009A0D27"/>
    <w:rsid w:val="009A13B6"/>
    <w:rsid w:val="009A1AE7"/>
    <w:rsid w:val="009A1C11"/>
    <w:rsid w:val="009A27A1"/>
    <w:rsid w:val="009A2C47"/>
    <w:rsid w:val="009A4086"/>
    <w:rsid w:val="009A4132"/>
    <w:rsid w:val="009A5259"/>
    <w:rsid w:val="009A55EC"/>
    <w:rsid w:val="009A63A4"/>
    <w:rsid w:val="009A63C7"/>
    <w:rsid w:val="009A6425"/>
    <w:rsid w:val="009A750D"/>
    <w:rsid w:val="009A7B2E"/>
    <w:rsid w:val="009B0061"/>
    <w:rsid w:val="009B0197"/>
    <w:rsid w:val="009B0222"/>
    <w:rsid w:val="009B08BA"/>
    <w:rsid w:val="009B155C"/>
    <w:rsid w:val="009B1567"/>
    <w:rsid w:val="009B1EB8"/>
    <w:rsid w:val="009B2CC8"/>
    <w:rsid w:val="009B3A0B"/>
    <w:rsid w:val="009B4688"/>
    <w:rsid w:val="009B4E6F"/>
    <w:rsid w:val="009B5161"/>
    <w:rsid w:val="009B51D8"/>
    <w:rsid w:val="009B569F"/>
    <w:rsid w:val="009B6AF2"/>
    <w:rsid w:val="009C0E50"/>
    <w:rsid w:val="009C2507"/>
    <w:rsid w:val="009C3176"/>
    <w:rsid w:val="009C327A"/>
    <w:rsid w:val="009C3627"/>
    <w:rsid w:val="009C511E"/>
    <w:rsid w:val="009C6E5D"/>
    <w:rsid w:val="009C7203"/>
    <w:rsid w:val="009D0C91"/>
    <w:rsid w:val="009D1E1E"/>
    <w:rsid w:val="009D2287"/>
    <w:rsid w:val="009D2591"/>
    <w:rsid w:val="009D2BBF"/>
    <w:rsid w:val="009D4690"/>
    <w:rsid w:val="009D4DFB"/>
    <w:rsid w:val="009D6969"/>
    <w:rsid w:val="009D7580"/>
    <w:rsid w:val="009D7FCB"/>
    <w:rsid w:val="009E02E3"/>
    <w:rsid w:val="009E0443"/>
    <w:rsid w:val="009E0E6E"/>
    <w:rsid w:val="009E0EAF"/>
    <w:rsid w:val="009E1CE6"/>
    <w:rsid w:val="009E3332"/>
    <w:rsid w:val="009E39E2"/>
    <w:rsid w:val="009E4020"/>
    <w:rsid w:val="009E5053"/>
    <w:rsid w:val="009E5625"/>
    <w:rsid w:val="009E781E"/>
    <w:rsid w:val="009E7EEC"/>
    <w:rsid w:val="009F0FCF"/>
    <w:rsid w:val="009F105C"/>
    <w:rsid w:val="009F172A"/>
    <w:rsid w:val="009F4477"/>
    <w:rsid w:val="009F53BC"/>
    <w:rsid w:val="009F58E8"/>
    <w:rsid w:val="009F5D90"/>
    <w:rsid w:val="009F6686"/>
    <w:rsid w:val="009F7215"/>
    <w:rsid w:val="009F775E"/>
    <w:rsid w:val="009F7ED5"/>
    <w:rsid w:val="00A00C9F"/>
    <w:rsid w:val="00A01686"/>
    <w:rsid w:val="00A0200D"/>
    <w:rsid w:val="00A02248"/>
    <w:rsid w:val="00A024D6"/>
    <w:rsid w:val="00A038F5"/>
    <w:rsid w:val="00A045EA"/>
    <w:rsid w:val="00A05713"/>
    <w:rsid w:val="00A058F0"/>
    <w:rsid w:val="00A05AC5"/>
    <w:rsid w:val="00A0772D"/>
    <w:rsid w:val="00A101D9"/>
    <w:rsid w:val="00A11660"/>
    <w:rsid w:val="00A11879"/>
    <w:rsid w:val="00A118A5"/>
    <w:rsid w:val="00A11C59"/>
    <w:rsid w:val="00A145E1"/>
    <w:rsid w:val="00A14D57"/>
    <w:rsid w:val="00A14FB5"/>
    <w:rsid w:val="00A15558"/>
    <w:rsid w:val="00A168E0"/>
    <w:rsid w:val="00A16BAD"/>
    <w:rsid w:val="00A17847"/>
    <w:rsid w:val="00A17862"/>
    <w:rsid w:val="00A17CAE"/>
    <w:rsid w:val="00A2030E"/>
    <w:rsid w:val="00A2034C"/>
    <w:rsid w:val="00A23885"/>
    <w:rsid w:val="00A2431D"/>
    <w:rsid w:val="00A258E3"/>
    <w:rsid w:val="00A2636F"/>
    <w:rsid w:val="00A26498"/>
    <w:rsid w:val="00A26A45"/>
    <w:rsid w:val="00A277BF"/>
    <w:rsid w:val="00A30149"/>
    <w:rsid w:val="00A31B77"/>
    <w:rsid w:val="00A31FD2"/>
    <w:rsid w:val="00A327E0"/>
    <w:rsid w:val="00A327F6"/>
    <w:rsid w:val="00A32863"/>
    <w:rsid w:val="00A33DCD"/>
    <w:rsid w:val="00A3631F"/>
    <w:rsid w:val="00A36801"/>
    <w:rsid w:val="00A3701D"/>
    <w:rsid w:val="00A37327"/>
    <w:rsid w:val="00A41FAF"/>
    <w:rsid w:val="00A42510"/>
    <w:rsid w:val="00A42F4A"/>
    <w:rsid w:val="00A43BC8"/>
    <w:rsid w:val="00A446D4"/>
    <w:rsid w:val="00A450B4"/>
    <w:rsid w:val="00A45D13"/>
    <w:rsid w:val="00A45D53"/>
    <w:rsid w:val="00A4616D"/>
    <w:rsid w:val="00A46359"/>
    <w:rsid w:val="00A4692B"/>
    <w:rsid w:val="00A46B22"/>
    <w:rsid w:val="00A46D07"/>
    <w:rsid w:val="00A46E8C"/>
    <w:rsid w:val="00A474E6"/>
    <w:rsid w:val="00A52317"/>
    <w:rsid w:val="00A527C1"/>
    <w:rsid w:val="00A530B5"/>
    <w:rsid w:val="00A53177"/>
    <w:rsid w:val="00A531EA"/>
    <w:rsid w:val="00A5446C"/>
    <w:rsid w:val="00A546A8"/>
    <w:rsid w:val="00A54863"/>
    <w:rsid w:val="00A552EA"/>
    <w:rsid w:val="00A55420"/>
    <w:rsid w:val="00A55863"/>
    <w:rsid w:val="00A55A53"/>
    <w:rsid w:val="00A55B9F"/>
    <w:rsid w:val="00A567D0"/>
    <w:rsid w:val="00A572BC"/>
    <w:rsid w:val="00A573A6"/>
    <w:rsid w:val="00A600A4"/>
    <w:rsid w:val="00A60BA6"/>
    <w:rsid w:val="00A61250"/>
    <w:rsid w:val="00A61520"/>
    <w:rsid w:val="00A619F0"/>
    <w:rsid w:val="00A627E7"/>
    <w:rsid w:val="00A63721"/>
    <w:rsid w:val="00A63947"/>
    <w:rsid w:val="00A64713"/>
    <w:rsid w:val="00A659E6"/>
    <w:rsid w:val="00A65E63"/>
    <w:rsid w:val="00A66162"/>
    <w:rsid w:val="00A663D5"/>
    <w:rsid w:val="00A66EE6"/>
    <w:rsid w:val="00A674B1"/>
    <w:rsid w:val="00A6777B"/>
    <w:rsid w:val="00A67AD0"/>
    <w:rsid w:val="00A67DF6"/>
    <w:rsid w:val="00A7475F"/>
    <w:rsid w:val="00A75C23"/>
    <w:rsid w:val="00A75F7D"/>
    <w:rsid w:val="00A760E6"/>
    <w:rsid w:val="00A76A16"/>
    <w:rsid w:val="00A7708C"/>
    <w:rsid w:val="00A77AD8"/>
    <w:rsid w:val="00A8038D"/>
    <w:rsid w:val="00A80BA6"/>
    <w:rsid w:val="00A80CAD"/>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2FB9"/>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4AF9"/>
    <w:rsid w:val="00AB5CF5"/>
    <w:rsid w:val="00AB62A4"/>
    <w:rsid w:val="00AB6CA0"/>
    <w:rsid w:val="00AB7E34"/>
    <w:rsid w:val="00AC0A8D"/>
    <w:rsid w:val="00AC11EA"/>
    <w:rsid w:val="00AC184D"/>
    <w:rsid w:val="00AC1958"/>
    <w:rsid w:val="00AC1B9E"/>
    <w:rsid w:val="00AC2248"/>
    <w:rsid w:val="00AC2341"/>
    <w:rsid w:val="00AC2C77"/>
    <w:rsid w:val="00AC3A38"/>
    <w:rsid w:val="00AC3CDA"/>
    <w:rsid w:val="00AC3DED"/>
    <w:rsid w:val="00AC70CA"/>
    <w:rsid w:val="00AC775D"/>
    <w:rsid w:val="00AD0A51"/>
    <w:rsid w:val="00AD0E1B"/>
    <w:rsid w:val="00AD151C"/>
    <w:rsid w:val="00AD236E"/>
    <w:rsid w:val="00AD2C38"/>
    <w:rsid w:val="00AD3D25"/>
    <w:rsid w:val="00AD522D"/>
    <w:rsid w:val="00AD5A99"/>
    <w:rsid w:val="00AD77B6"/>
    <w:rsid w:val="00AD77EC"/>
    <w:rsid w:val="00AE0407"/>
    <w:rsid w:val="00AE23C2"/>
    <w:rsid w:val="00AE2549"/>
    <w:rsid w:val="00AE364A"/>
    <w:rsid w:val="00AE378B"/>
    <w:rsid w:val="00AE6216"/>
    <w:rsid w:val="00AE6D1C"/>
    <w:rsid w:val="00AE7C90"/>
    <w:rsid w:val="00AE7EFC"/>
    <w:rsid w:val="00AF0986"/>
    <w:rsid w:val="00AF0B47"/>
    <w:rsid w:val="00AF1124"/>
    <w:rsid w:val="00AF1329"/>
    <w:rsid w:val="00AF172C"/>
    <w:rsid w:val="00AF18A6"/>
    <w:rsid w:val="00AF1CDD"/>
    <w:rsid w:val="00AF1D6B"/>
    <w:rsid w:val="00AF237F"/>
    <w:rsid w:val="00AF42DD"/>
    <w:rsid w:val="00AF4B0E"/>
    <w:rsid w:val="00AF4CC1"/>
    <w:rsid w:val="00AF51A4"/>
    <w:rsid w:val="00AF5978"/>
    <w:rsid w:val="00AF61C4"/>
    <w:rsid w:val="00AF66A3"/>
    <w:rsid w:val="00AF6E3B"/>
    <w:rsid w:val="00AF73CB"/>
    <w:rsid w:val="00AF7F6F"/>
    <w:rsid w:val="00B0042E"/>
    <w:rsid w:val="00B01289"/>
    <w:rsid w:val="00B01FCA"/>
    <w:rsid w:val="00B04020"/>
    <w:rsid w:val="00B040DE"/>
    <w:rsid w:val="00B073D1"/>
    <w:rsid w:val="00B07505"/>
    <w:rsid w:val="00B07D57"/>
    <w:rsid w:val="00B10448"/>
    <w:rsid w:val="00B10486"/>
    <w:rsid w:val="00B11D1E"/>
    <w:rsid w:val="00B12BEA"/>
    <w:rsid w:val="00B1329B"/>
    <w:rsid w:val="00B15528"/>
    <w:rsid w:val="00B1554A"/>
    <w:rsid w:val="00B158C0"/>
    <w:rsid w:val="00B16A79"/>
    <w:rsid w:val="00B17348"/>
    <w:rsid w:val="00B17EA9"/>
    <w:rsid w:val="00B21D9A"/>
    <w:rsid w:val="00B23B61"/>
    <w:rsid w:val="00B2409F"/>
    <w:rsid w:val="00B249A2"/>
    <w:rsid w:val="00B24BE1"/>
    <w:rsid w:val="00B2526A"/>
    <w:rsid w:val="00B25F38"/>
    <w:rsid w:val="00B2626E"/>
    <w:rsid w:val="00B2741E"/>
    <w:rsid w:val="00B27BC2"/>
    <w:rsid w:val="00B303B2"/>
    <w:rsid w:val="00B3114C"/>
    <w:rsid w:val="00B314C6"/>
    <w:rsid w:val="00B33234"/>
    <w:rsid w:val="00B3337F"/>
    <w:rsid w:val="00B33FFF"/>
    <w:rsid w:val="00B34626"/>
    <w:rsid w:val="00B3477B"/>
    <w:rsid w:val="00B36C4D"/>
    <w:rsid w:val="00B36E27"/>
    <w:rsid w:val="00B372C9"/>
    <w:rsid w:val="00B37FD7"/>
    <w:rsid w:val="00B400BB"/>
    <w:rsid w:val="00B40FD4"/>
    <w:rsid w:val="00B41397"/>
    <w:rsid w:val="00B41712"/>
    <w:rsid w:val="00B427AC"/>
    <w:rsid w:val="00B42972"/>
    <w:rsid w:val="00B42CD4"/>
    <w:rsid w:val="00B42F6C"/>
    <w:rsid w:val="00B43135"/>
    <w:rsid w:val="00B43CF6"/>
    <w:rsid w:val="00B44949"/>
    <w:rsid w:val="00B45005"/>
    <w:rsid w:val="00B4726A"/>
    <w:rsid w:val="00B502D6"/>
    <w:rsid w:val="00B51011"/>
    <w:rsid w:val="00B513F2"/>
    <w:rsid w:val="00B5315F"/>
    <w:rsid w:val="00B5471E"/>
    <w:rsid w:val="00B5587C"/>
    <w:rsid w:val="00B55A4B"/>
    <w:rsid w:val="00B57856"/>
    <w:rsid w:val="00B60C23"/>
    <w:rsid w:val="00B60FDD"/>
    <w:rsid w:val="00B610FC"/>
    <w:rsid w:val="00B612C8"/>
    <w:rsid w:val="00B62F05"/>
    <w:rsid w:val="00B62F3E"/>
    <w:rsid w:val="00B630D2"/>
    <w:rsid w:val="00B635FC"/>
    <w:rsid w:val="00B63FF5"/>
    <w:rsid w:val="00B645D3"/>
    <w:rsid w:val="00B667DC"/>
    <w:rsid w:val="00B679ED"/>
    <w:rsid w:val="00B67EB8"/>
    <w:rsid w:val="00B711D0"/>
    <w:rsid w:val="00B71810"/>
    <w:rsid w:val="00B723E8"/>
    <w:rsid w:val="00B724C1"/>
    <w:rsid w:val="00B725BB"/>
    <w:rsid w:val="00B730D0"/>
    <w:rsid w:val="00B73D56"/>
    <w:rsid w:val="00B74152"/>
    <w:rsid w:val="00B747EC"/>
    <w:rsid w:val="00B74B63"/>
    <w:rsid w:val="00B74EFB"/>
    <w:rsid w:val="00B77C0D"/>
    <w:rsid w:val="00B77DB1"/>
    <w:rsid w:val="00B80196"/>
    <w:rsid w:val="00B80CFC"/>
    <w:rsid w:val="00B81520"/>
    <w:rsid w:val="00B8213E"/>
    <w:rsid w:val="00B82992"/>
    <w:rsid w:val="00B8311D"/>
    <w:rsid w:val="00B83266"/>
    <w:rsid w:val="00B83814"/>
    <w:rsid w:val="00B83DC5"/>
    <w:rsid w:val="00B84258"/>
    <w:rsid w:val="00B84D24"/>
    <w:rsid w:val="00B84E1D"/>
    <w:rsid w:val="00B856A9"/>
    <w:rsid w:val="00B85799"/>
    <w:rsid w:val="00B858E3"/>
    <w:rsid w:val="00B861A7"/>
    <w:rsid w:val="00B8742A"/>
    <w:rsid w:val="00B87934"/>
    <w:rsid w:val="00B87B88"/>
    <w:rsid w:val="00B90ADC"/>
    <w:rsid w:val="00B90BEE"/>
    <w:rsid w:val="00B90D89"/>
    <w:rsid w:val="00B918F0"/>
    <w:rsid w:val="00B91D31"/>
    <w:rsid w:val="00B9252B"/>
    <w:rsid w:val="00B92D1A"/>
    <w:rsid w:val="00B9303D"/>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6486"/>
    <w:rsid w:val="00BA707C"/>
    <w:rsid w:val="00BA73FC"/>
    <w:rsid w:val="00BA7E00"/>
    <w:rsid w:val="00BB058E"/>
    <w:rsid w:val="00BB19BC"/>
    <w:rsid w:val="00BB20FC"/>
    <w:rsid w:val="00BB216D"/>
    <w:rsid w:val="00BB31B6"/>
    <w:rsid w:val="00BB49CC"/>
    <w:rsid w:val="00BB4C0C"/>
    <w:rsid w:val="00BB54BD"/>
    <w:rsid w:val="00BB6F08"/>
    <w:rsid w:val="00BB6F0F"/>
    <w:rsid w:val="00BB7A64"/>
    <w:rsid w:val="00BB7BDB"/>
    <w:rsid w:val="00BC1C01"/>
    <w:rsid w:val="00BC1EAA"/>
    <w:rsid w:val="00BC256B"/>
    <w:rsid w:val="00BC4818"/>
    <w:rsid w:val="00BC4C29"/>
    <w:rsid w:val="00BC58F2"/>
    <w:rsid w:val="00BC5E79"/>
    <w:rsid w:val="00BC7056"/>
    <w:rsid w:val="00BC7396"/>
    <w:rsid w:val="00BD094F"/>
    <w:rsid w:val="00BD0ECB"/>
    <w:rsid w:val="00BD1149"/>
    <w:rsid w:val="00BD22F4"/>
    <w:rsid w:val="00BD2EE2"/>
    <w:rsid w:val="00BD3840"/>
    <w:rsid w:val="00BD4284"/>
    <w:rsid w:val="00BD46D8"/>
    <w:rsid w:val="00BD48F0"/>
    <w:rsid w:val="00BD5F06"/>
    <w:rsid w:val="00BD7E87"/>
    <w:rsid w:val="00BD7F50"/>
    <w:rsid w:val="00BE1911"/>
    <w:rsid w:val="00BE252D"/>
    <w:rsid w:val="00BE26CB"/>
    <w:rsid w:val="00BE337A"/>
    <w:rsid w:val="00BE40E5"/>
    <w:rsid w:val="00BE42FA"/>
    <w:rsid w:val="00BE4889"/>
    <w:rsid w:val="00BE4A33"/>
    <w:rsid w:val="00BE5863"/>
    <w:rsid w:val="00BE5979"/>
    <w:rsid w:val="00BE5C16"/>
    <w:rsid w:val="00BE6B7D"/>
    <w:rsid w:val="00BE776A"/>
    <w:rsid w:val="00BE7AE0"/>
    <w:rsid w:val="00BF0B6D"/>
    <w:rsid w:val="00BF1DB3"/>
    <w:rsid w:val="00BF22DC"/>
    <w:rsid w:val="00BF2624"/>
    <w:rsid w:val="00BF2842"/>
    <w:rsid w:val="00BF3171"/>
    <w:rsid w:val="00BF3199"/>
    <w:rsid w:val="00BF4C27"/>
    <w:rsid w:val="00BF553A"/>
    <w:rsid w:val="00BF5719"/>
    <w:rsid w:val="00BF6680"/>
    <w:rsid w:val="00BF6F80"/>
    <w:rsid w:val="00C004C1"/>
    <w:rsid w:val="00C005F0"/>
    <w:rsid w:val="00C010DB"/>
    <w:rsid w:val="00C01B0A"/>
    <w:rsid w:val="00C01FE2"/>
    <w:rsid w:val="00C023A4"/>
    <w:rsid w:val="00C02FD9"/>
    <w:rsid w:val="00C030C1"/>
    <w:rsid w:val="00C03B47"/>
    <w:rsid w:val="00C03DB8"/>
    <w:rsid w:val="00C0504B"/>
    <w:rsid w:val="00C05B89"/>
    <w:rsid w:val="00C06048"/>
    <w:rsid w:val="00C071CB"/>
    <w:rsid w:val="00C071DE"/>
    <w:rsid w:val="00C107B7"/>
    <w:rsid w:val="00C10949"/>
    <w:rsid w:val="00C135E1"/>
    <w:rsid w:val="00C14AA4"/>
    <w:rsid w:val="00C15287"/>
    <w:rsid w:val="00C16189"/>
    <w:rsid w:val="00C168FC"/>
    <w:rsid w:val="00C16C00"/>
    <w:rsid w:val="00C171F5"/>
    <w:rsid w:val="00C17D72"/>
    <w:rsid w:val="00C20379"/>
    <w:rsid w:val="00C210F8"/>
    <w:rsid w:val="00C21375"/>
    <w:rsid w:val="00C213A5"/>
    <w:rsid w:val="00C2203E"/>
    <w:rsid w:val="00C224C9"/>
    <w:rsid w:val="00C23776"/>
    <w:rsid w:val="00C2441C"/>
    <w:rsid w:val="00C244A2"/>
    <w:rsid w:val="00C24634"/>
    <w:rsid w:val="00C24B40"/>
    <w:rsid w:val="00C25A3C"/>
    <w:rsid w:val="00C26E10"/>
    <w:rsid w:val="00C3139A"/>
    <w:rsid w:val="00C32862"/>
    <w:rsid w:val="00C331AE"/>
    <w:rsid w:val="00C33CBE"/>
    <w:rsid w:val="00C35963"/>
    <w:rsid w:val="00C36623"/>
    <w:rsid w:val="00C37AAB"/>
    <w:rsid w:val="00C40AD8"/>
    <w:rsid w:val="00C40DC6"/>
    <w:rsid w:val="00C42D19"/>
    <w:rsid w:val="00C42E5A"/>
    <w:rsid w:val="00C43074"/>
    <w:rsid w:val="00C43DBA"/>
    <w:rsid w:val="00C46CAC"/>
    <w:rsid w:val="00C50C83"/>
    <w:rsid w:val="00C51D59"/>
    <w:rsid w:val="00C52751"/>
    <w:rsid w:val="00C52CC1"/>
    <w:rsid w:val="00C5303F"/>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1C2"/>
    <w:rsid w:val="00C65655"/>
    <w:rsid w:val="00C65943"/>
    <w:rsid w:val="00C6614A"/>
    <w:rsid w:val="00C67183"/>
    <w:rsid w:val="00C70485"/>
    <w:rsid w:val="00C70877"/>
    <w:rsid w:val="00C71178"/>
    <w:rsid w:val="00C71A83"/>
    <w:rsid w:val="00C72AA4"/>
    <w:rsid w:val="00C72EF6"/>
    <w:rsid w:val="00C73587"/>
    <w:rsid w:val="00C74A7F"/>
    <w:rsid w:val="00C74F82"/>
    <w:rsid w:val="00C756F7"/>
    <w:rsid w:val="00C758B5"/>
    <w:rsid w:val="00C75E51"/>
    <w:rsid w:val="00C765A6"/>
    <w:rsid w:val="00C76B87"/>
    <w:rsid w:val="00C773DD"/>
    <w:rsid w:val="00C7741B"/>
    <w:rsid w:val="00C775B5"/>
    <w:rsid w:val="00C802D6"/>
    <w:rsid w:val="00C809EC"/>
    <w:rsid w:val="00C80CE9"/>
    <w:rsid w:val="00C815E3"/>
    <w:rsid w:val="00C82D3A"/>
    <w:rsid w:val="00C83C81"/>
    <w:rsid w:val="00C83D54"/>
    <w:rsid w:val="00C84CC9"/>
    <w:rsid w:val="00C856C1"/>
    <w:rsid w:val="00C859D5"/>
    <w:rsid w:val="00C85EBF"/>
    <w:rsid w:val="00C86F31"/>
    <w:rsid w:val="00C908FE"/>
    <w:rsid w:val="00C90B02"/>
    <w:rsid w:val="00C92433"/>
    <w:rsid w:val="00C92660"/>
    <w:rsid w:val="00C929D5"/>
    <w:rsid w:val="00C9313F"/>
    <w:rsid w:val="00C93184"/>
    <w:rsid w:val="00C9465C"/>
    <w:rsid w:val="00C94C73"/>
    <w:rsid w:val="00C9639D"/>
    <w:rsid w:val="00C96B6E"/>
    <w:rsid w:val="00C977E1"/>
    <w:rsid w:val="00C97FDC"/>
    <w:rsid w:val="00CA1034"/>
    <w:rsid w:val="00CA1C51"/>
    <w:rsid w:val="00CA1C7D"/>
    <w:rsid w:val="00CA2247"/>
    <w:rsid w:val="00CA3A32"/>
    <w:rsid w:val="00CA4611"/>
    <w:rsid w:val="00CA497D"/>
    <w:rsid w:val="00CA4FEB"/>
    <w:rsid w:val="00CA5DB5"/>
    <w:rsid w:val="00CA6123"/>
    <w:rsid w:val="00CA6F19"/>
    <w:rsid w:val="00CA7430"/>
    <w:rsid w:val="00CA7DBA"/>
    <w:rsid w:val="00CB077E"/>
    <w:rsid w:val="00CB0A78"/>
    <w:rsid w:val="00CB0F4C"/>
    <w:rsid w:val="00CB126E"/>
    <w:rsid w:val="00CB2153"/>
    <w:rsid w:val="00CB31F0"/>
    <w:rsid w:val="00CB3835"/>
    <w:rsid w:val="00CB3A7E"/>
    <w:rsid w:val="00CB5CA2"/>
    <w:rsid w:val="00CB5F79"/>
    <w:rsid w:val="00CB706B"/>
    <w:rsid w:val="00CB77AB"/>
    <w:rsid w:val="00CB79D5"/>
    <w:rsid w:val="00CC1A42"/>
    <w:rsid w:val="00CC2059"/>
    <w:rsid w:val="00CC33F8"/>
    <w:rsid w:val="00CC353A"/>
    <w:rsid w:val="00CC3883"/>
    <w:rsid w:val="00CC4243"/>
    <w:rsid w:val="00CC4EF1"/>
    <w:rsid w:val="00CC4FCD"/>
    <w:rsid w:val="00CC5FF0"/>
    <w:rsid w:val="00CC69D5"/>
    <w:rsid w:val="00CC6F45"/>
    <w:rsid w:val="00CC738C"/>
    <w:rsid w:val="00CC7A7E"/>
    <w:rsid w:val="00CC7F10"/>
    <w:rsid w:val="00CD0AF2"/>
    <w:rsid w:val="00CD0D26"/>
    <w:rsid w:val="00CD0FAB"/>
    <w:rsid w:val="00CD1AB3"/>
    <w:rsid w:val="00CD1E18"/>
    <w:rsid w:val="00CD2392"/>
    <w:rsid w:val="00CD32C0"/>
    <w:rsid w:val="00CD364F"/>
    <w:rsid w:val="00CD5530"/>
    <w:rsid w:val="00CD5AB5"/>
    <w:rsid w:val="00CD5B02"/>
    <w:rsid w:val="00CD5DDA"/>
    <w:rsid w:val="00CD737F"/>
    <w:rsid w:val="00CD781A"/>
    <w:rsid w:val="00CE0EBA"/>
    <w:rsid w:val="00CE0FAB"/>
    <w:rsid w:val="00CE15FC"/>
    <w:rsid w:val="00CE1C25"/>
    <w:rsid w:val="00CE26E9"/>
    <w:rsid w:val="00CE2A26"/>
    <w:rsid w:val="00CE3041"/>
    <w:rsid w:val="00CE4465"/>
    <w:rsid w:val="00CE44EE"/>
    <w:rsid w:val="00CE4833"/>
    <w:rsid w:val="00CE4E34"/>
    <w:rsid w:val="00CE5A3C"/>
    <w:rsid w:val="00CE5AD1"/>
    <w:rsid w:val="00CE5EC5"/>
    <w:rsid w:val="00CE7135"/>
    <w:rsid w:val="00CF0579"/>
    <w:rsid w:val="00CF07D9"/>
    <w:rsid w:val="00CF09BF"/>
    <w:rsid w:val="00CF0A9A"/>
    <w:rsid w:val="00CF1E81"/>
    <w:rsid w:val="00CF1FEB"/>
    <w:rsid w:val="00CF21A0"/>
    <w:rsid w:val="00CF32E4"/>
    <w:rsid w:val="00CF39C2"/>
    <w:rsid w:val="00CF3AD3"/>
    <w:rsid w:val="00CF492C"/>
    <w:rsid w:val="00CF53BA"/>
    <w:rsid w:val="00CF53DC"/>
    <w:rsid w:val="00CF5DC7"/>
    <w:rsid w:val="00CF5FA4"/>
    <w:rsid w:val="00CF62D7"/>
    <w:rsid w:val="00CF657B"/>
    <w:rsid w:val="00CF6F0A"/>
    <w:rsid w:val="00CF6F7A"/>
    <w:rsid w:val="00CF74F3"/>
    <w:rsid w:val="00CF7BEB"/>
    <w:rsid w:val="00D01B25"/>
    <w:rsid w:val="00D02B34"/>
    <w:rsid w:val="00D03235"/>
    <w:rsid w:val="00D0364D"/>
    <w:rsid w:val="00D041CC"/>
    <w:rsid w:val="00D0424A"/>
    <w:rsid w:val="00D052D9"/>
    <w:rsid w:val="00D062C2"/>
    <w:rsid w:val="00D102F0"/>
    <w:rsid w:val="00D10980"/>
    <w:rsid w:val="00D10E5F"/>
    <w:rsid w:val="00D120DD"/>
    <w:rsid w:val="00D13032"/>
    <w:rsid w:val="00D13F2B"/>
    <w:rsid w:val="00D14631"/>
    <w:rsid w:val="00D14D97"/>
    <w:rsid w:val="00D14F8F"/>
    <w:rsid w:val="00D1535C"/>
    <w:rsid w:val="00D155A7"/>
    <w:rsid w:val="00D15649"/>
    <w:rsid w:val="00D1572D"/>
    <w:rsid w:val="00D159F9"/>
    <w:rsid w:val="00D15E0E"/>
    <w:rsid w:val="00D1694D"/>
    <w:rsid w:val="00D201C8"/>
    <w:rsid w:val="00D208B0"/>
    <w:rsid w:val="00D20DF5"/>
    <w:rsid w:val="00D2101B"/>
    <w:rsid w:val="00D2147B"/>
    <w:rsid w:val="00D21A7A"/>
    <w:rsid w:val="00D21D56"/>
    <w:rsid w:val="00D220B1"/>
    <w:rsid w:val="00D2394D"/>
    <w:rsid w:val="00D23B3B"/>
    <w:rsid w:val="00D247C7"/>
    <w:rsid w:val="00D251E4"/>
    <w:rsid w:val="00D25B21"/>
    <w:rsid w:val="00D26A33"/>
    <w:rsid w:val="00D2705B"/>
    <w:rsid w:val="00D27681"/>
    <w:rsid w:val="00D30151"/>
    <w:rsid w:val="00D32FD9"/>
    <w:rsid w:val="00D34A10"/>
    <w:rsid w:val="00D34BC5"/>
    <w:rsid w:val="00D35780"/>
    <w:rsid w:val="00D372FE"/>
    <w:rsid w:val="00D37B40"/>
    <w:rsid w:val="00D40D61"/>
    <w:rsid w:val="00D4118D"/>
    <w:rsid w:val="00D41F2C"/>
    <w:rsid w:val="00D4237C"/>
    <w:rsid w:val="00D434B6"/>
    <w:rsid w:val="00D4387A"/>
    <w:rsid w:val="00D43888"/>
    <w:rsid w:val="00D44846"/>
    <w:rsid w:val="00D45382"/>
    <w:rsid w:val="00D466D1"/>
    <w:rsid w:val="00D4688F"/>
    <w:rsid w:val="00D4751F"/>
    <w:rsid w:val="00D47591"/>
    <w:rsid w:val="00D506DA"/>
    <w:rsid w:val="00D5077C"/>
    <w:rsid w:val="00D50824"/>
    <w:rsid w:val="00D50C57"/>
    <w:rsid w:val="00D525C6"/>
    <w:rsid w:val="00D52BCB"/>
    <w:rsid w:val="00D53887"/>
    <w:rsid w:val="00D5398A"/>
    <w:rsid w:val="00D53AA2"/>
    <w:rsid w:val="00D56EC4"/>
    <w:rsid w:val="00D57857"/>
    <w:rsid w:val="00D57D74"/>
    <w:rsid w:val="00D60EE7"/>
    <w:rsid w:val="00D612CE"/>
    <w:rsid w:val="00D61649"/>
    <w:rsid w:val="00D6166B"/>
    <w:rsid w:val="00D62612"/>
    <w:rsid w:val="00D62A66"/>
    <w:rsid w:val="00D62B78"/>
    <w:rsid w:val="00D63A85"/>
    <w:rsid w:val="00D63C62"/>
    <w:rsid w:val="00D63D00"/>
    <w:rsid w:val="00D63FB0"/>
    <w:rsid w:val="00D649C7"/>
    <w:rsid w:val="00D64F6C"/>
    <w:rsid w:val="00D657D3"/>
    <w:rsid w:val="00D6656E"/>
    <w:rsid w:val="00D67B3E"/>
    <w:rsid w:val="00D67C88"/>
    <w:rsid w:val="00D67CF7"/>
    <w:rsid w:val="00D67F70"/>
    <w:rsid w:val="00D70591"/>
    <w:rsid w:val="00D70AC3"/>
    <w:rsid w:val="00D70DEF"/>
    <w:rsid w:val="00D711F5"/>
    <w:rsid w:val="00D71763"/>
    <w:rsid w:val="00D7276D"/>
    <w:rsid w:val="00D7294B"/>
    <w:rsid w:val="00D73FF9"/>
    <w:rsid w:val="00D744D1"/>
    <w:rsid w:val="00D74923"/>
    <w:rsid w:val="00D74BC7"/>
    <w:rsid w:val="00D74DE7"/>
    <w:rsid w:val="00D751AA"/>
    <w:rsid w:val="00D76025"/>
    <w:rsid w:val="00D76A8A"/>
    <w:rsid w:val="00D810B0"/>
    <w:rsid w:val="00D82A1D"/>
    <w:rsid w:val="00D82D19"/>
    <w:rsid w:val="00D8422F"/>
    <w:rsid w:val="00D84BB1"/>
    <w:rsid w:val="00D856B5"/>
    <w:rsid w:val="00D87416"/>
    <w:rsid w:val="00D87D87"/>
    <w:rsid w:val="00D87EF2"/>
    <w:rsid w:val="00D9154A"/>
    <w:rsid w:val="00D91F63"/>
    <w:rsid w:val="00D931B5"/>
    <w:rsid w:val="00D9348F"/>
    <w:rsid w:val="00D9375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3B9"/>
    <w:rsid w:val="00DA65C1"/>
    <w:rsid w:val="00DA798C"/>
    <w:rsid w:val="00DB0F7A"/>
    <w:rsid w:val="00DB1106"/>
    <w:rsid w:val="00DB1A58"/>
    <w:rsid w:val="00DB25E8"/>
    <w:rsid w:val="00DB2DA0"/>
    <w:rsid w:val="00DB3258"/>
    <w:rsid w:val="00DB43B6"/>
    <w:rsid w:val="00DB4477"/>
    <w:rsid w:val="00DB551E"/>
    <w:rsid w:val="00DB603E"/>
    <w:rsid w:val="00DB6104"/>
    <w:rsid w:val="00DB622C"/>
    <w:rsid w:val="00DB6D09"/>
    <w:rsid w:val="00DB7B5C"/>
    <w:rsid w:val="00DC00A6"/>
    <w:rsid w:val="00DC12E3"/>
    <w:rsid w:val="00DC183A"/>
    <w:rsid w:val="00DC25A0"/>
    <w:rsid w:val="00DC2789"/>
    <w:rsid w:val="00DC3FDE"/>
    <w:rsid w:val="00DC4629"/>
    <w:rsid w:val="00DC4BD8"/>
    <w:rsid w:val="00DC4C2C"/>
    <w:rsid w:val="00DC5719"/>
    <w:rsid w:val="00DC5B56"/>
    <w:rsid w:val="00DC69A4"/>
    <w:rsid w:val="00DC6D64"/>
    <w:rsid w:val="00DC6D8A"/>
    <w:rsid w:val="00DC77E4"/>
    <w:rsid w:val="00DC7A05"/>
    <w:rsid w:val="00DD0307"/>
    <w:rsid w:val="00DD0483"/>
    <w:rsid w:val="00DD159F"/>
    <w:rsid w:val="00DD17F8"/>
    <w:rsid w:val="00DD1B15"/>
    <w:rsid w:val="00DD21E6"/>
    <w:rsid w:val="00DD3248"/>
    <w:rsid w:val="00DD4122"/>
    <w:rsid w:val="00DD544E"/>
    <w:rsid w:val="00DD557B"/>
    <w:rsid w:val="00DD5BC4"/>
    <w:rsid w:val="00DD5D1D"/>
    <w:rsid w:val="00DD5EB6"/>
    <w:rsid w:val="00DD6DA3"/>
    <w:rsid w:val="00DD6F11"/>
    <w:rsid w:val="00DD7FF4"/>
    <w:rsid w:val="00DE03BC"/>
    <w:rsid w:val="00DE0B74"/>
    <w:rsid w:val="00DE0D74"/>
    <w:rsid w:val="00DE0ED4"/>
    <w:rsid w:val="00DE10BF"/>
    <w:rsid w:val="00DE1341"/>
    <w:rsid w:val="00DE2BAA"/>
    <w:rsid w:val="00DE33DF"/>
    <w:rsid w:val="00DE3501"/>
    <w:rsid w:val="00DE3503"/>
    <w:rsid w:val="00DE4066"/>
    <w:rsid w:val="00DE4DFC"/>
    <w:rsid w:val="00DE53CE"/>
    <w:rsid w:val="00DE5815"/>
    <w:rsid w:val="00DE5D16"/>
    <w:rsid w:val="00DE60A0"/>
    <w:rsid w:val="00DE634A"/>
    <w:rsid w:val="00DE65B4"/>
    <w:rsid w:val="00DE71BE"/>
    <w:rsid w:val="00DE7BE6"/>
    <w:rsid w:val="00DF006C"/>
    <w:rsid w:val="00DF2A5C"/>
    <w:rsid w:val="00DF2AA7"/>
    <w:rsid w:val="00DF2B34"/>
    <w:rsid w:val="00DF4245"/>
    <w:rsid w:val="00DF4BAC"/>
    <w:rsid w:val="00DF4E74"/>
    <w:rsid w:val="00DF5B99"/>
    <w:rsid w:val="00DF5BEB"/>
    <w:rsid w:val="00DF60B2"/>
    <w:rsid w:val="00DF7D1B"/>
    <w:rsid w:val="00DF7FDB"/>
    <w:rsid w:val="00E00FD5"/>
    <w:rsid w:val="00E021EC"/>
    <w:rsid w:val="00E0220E"/>
    <w:rsid w:val="00E0240E"/>
    <w:rsid w:val="00E024B6"/>
    <w:rsid w:val="00E02740"/>
    <w:rsid w:val="00E02774"/>
    <w:rsid w:val="00E0564F"/>
    <w:rsid w:val="00E061A9"/>
    <w:rsid w:val="00E063DE"/>
    <w:rsid w:val="00E06985"/>
    <w:rsid w:val="00E100F0"/>
    <w:rsid w:val="00E11FB1"/>
    <w:rsid w:val="00E121DE"/>
    <w:rsid w:val="00E12A6D"/>
    <w:rsid w:val="00E12B16"/>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BE6"/>
    <w:rsid w:val="00E25FDD"/>
    <w:rsid w:val="00E260E3"/>
    <w:rsid w:val="00E26C8E"/>
    <w:rsid w:val="00E279FA"/>
    <w:rsid w:val="00E27D71"/>
    <w:rsid w:val="00E30717"/>
    <w:rsid w:val="00E30753"/>
    <w:rsid w:val="00E3100A"/>
    <w:rsid w:val="00E3111A"/>
    <w:rsid w:val="00E31564"/>
    <w:rsid w:val="00E325CE"/>
    <w:rsid w:val="00E33232"/>
    <w:rsid w:val="00E336FD"/>
    <w:rsid w:val="00E338AC"/>
    <w:rsid w:val="00E341B2"/>
    <w:rsid w:val="00E341E7"/>
    <w:rsid w:val="00E35853"/>
    <w:rsid w:val="00E358B7"/>
    <w:rsid w:val="00E360E3"/>
    <w:rsid w:val="00E37976"/>
    <w:rsid w:val="00E402A0"/>
    <w:rsid w:val="00E40E77"/>
    <w:rsid w:val="00E40E7D"/>
    <w:rsid w:val="00E4114D"/>
    <w:rsid w:val="00E41534"/>
    <w:rsid w:val="00E418EB"/>
    <w:rsid w:val="00E42323"/>
    <w:rsid w:val="00E42565"/>
    <w:rsid w:val="00E427ED"/>
    <w:rsid w:val="00E43314"/>
    <w:rsid w:val="00E43768"/>
    <w:rsid w:val="00E4421C"/>
    <w:rsid w:val="00E44568"/>
    <w:rsid w:val="00E4794E"/>
    <w:rsid w:val="00E50145"/>
    <w:rsid w:val="00E504AD"/>
    <w:rsid w:val="00E5099E"/>
    <w:rsid w:val="00E51626"/>
    <w:rsid w:val="00E51CCF"/>
    <w:rsid w:val="00E53217"/>
    <w:rsid w:val="00E5326D"/>
    <w:rsid w:val="00E53F1A"/>
    <w:rsid w:val="00E54146"/>
    <w:rsid w:val="00E54693"/>
    <w:rsid w:val="00E55344"/>
    <w:rsid w:val="00E55768"/>
    <w:rsid w:val="00E558A6"/>
    <w:rsid w:val="00E55F66"/>
    <w:rsid w:val="00E5605C"/>
    <w:rsid w:val="00E56637"/>
    <w:rsid w:val="00E579D5"/>
    <w:rsid w:val="00E628A2"/>
    <w:rsid w:val="00E634CD"/>
    <w:rsid w:val="00E63933"/>
    <w:rsid w:val="00E65A0B"/>
    <w:rsid w:val="00E65F79"/>
    <w:rsid w:val="00E67A90"/>
    <w:rsid w:val="00E7035F"/>
    <w:rsid w:val="00E704BF"/>
    <w:rsid w:val="00E7053A"/>
    <w:rsid w:val="00E71036"/>
    <w:rsid w:val="00E71493"/>
    <w:rsid w:val="00E717C8"/>
    <w:rsid w:val="00E7213E"/>
    <w:rsid w:val="00E72E43"/>
    <w:rsid w:val="00E73BB7"/>
    <w:rsid w:val="00E75789"/>
    <w:rsid w:val="00E7598A"/>
    <w:rsid w:val="00E7614F"/>
    <w:rsid w:val="00E76534"/>
    <w:rsid w:val="00E76A22"/>
    <w:rsid w:val="00E76F4E"/>
    <w:rsid w:val="00E771EE"/>
    <w:rsid w:val="00E7738C"/>
    <w:rsid w:val="00E804BF"/>
    <w:rsid w:val="00E80996"/>
    <w:rsid w:val="00E80E46"/>
    <w:rsid w:val="00E8158D"/>
    <w:rsid w:val="00E816B6"/>
    <w:rsid w:val="00E8476F"/>
    <w:rsid w:val="00E8578F"/>
    <w:rsid w:val="00E865B3"/>
    <w:rsid w:val="00E86A44"/>
    <w:rsid w:val="00E86E36"/>
    <w:rsid w:val="00E906E3"/>
    <w:rsid w:val="00E910F1"/>
    <w:rsid w:val="00E95052"/>
    <w:rsid w:val="00E95513"/>
    <w:rsid w:val="00E95663"/>
    <w:rsid w:val="00E96576"/>
    <w:rsid w:val="00E9754D"/>
    <w:rsid w:val="00E977EC"/>
    <w:rsid w:val="00E979A5"/>
    <w:rsid w:val="00E97AFB"/>
    <w:rsid w:val="00EA0736"/>
    <w:rsid w:val="00EA0AEB"/>
    <w:rsid w:val="00EA1AF2"/>
    <w:rsid w:val="00EA316B"/>
    <w:rsid w:val="00EA3331"/>
    <w:rsid w:val="00EA3F3F"/>
    <w:rsid w:val="00EA423A"/>
    <w:rsid w:val="00EA454E"/>
    <w:rsid w:val="00EA4AC1"/>
    <w:rsid w:val="00EA58BE"/>
    <w:rsid w:val="00EA5C8C"/>
    <w:rsid w:val="00EA6FAD"/>
    <w:rsid w:val="00EA78F1"/>
    <w:rsid w:val="00EA7CA3"/>
    <w:rsid w:val="00EB0824"/>
    <w:rsid w:val="00EB1901"/>
    <w:rsid w:val="00EB1BBD"/>
    <w:rsid w:val="00EB20BC"/>
    <w:rsid w:val="00EB22D9"/>
    <w:rsid w:val="00EB22E9"/>
    <w:rsid w:val="00EB3425"/>
    <w:rsid w:val="00EB3544"/>
    <w:rsid w:val="00EB376F"/>
    <w:rsid w:val="00EB3E8C"/>
    <w:rsid w:val="00EB50FD"/>
    <w:rsid w:val="00EB531A"/>
    <w:rsid w:val="00EB58BA"/>
    <w:rsid w:val="00EB5B3E"/>
    <w:rsid w:val="00EB61B1"/>
    <w:rsid w:val="00EB6429"/>
    <w:rsid w:val="00EB67A3"/>
    <w:rsid w:val="00EB69DA"/>
    <w:rsid w:val="00EB6C85"/>
    <w:rsid w:val="00EB7070"/>
    <w:rsid w:val="00EB717E"/>
    <w:rsid w:val="00EC0617"/>
    <w:rsid w:val="00EC0F1B"/>
    <w:rsid w:val="00EC0F94"/>
    <w:rsid w:val="00EC12C7"/>
    <w:rsid w:val="00EC1666"/>
    <w:rsid w:val="00EC1AE2"/>
    <w:rsid w:val="00EC2035"/>
    <w:rsid w:val="00EC2FF5"/>
    <w:rsid w:val="00EC368E"/>
    <w:rsid w:val="00EC38E9"/>
    <w:rsid w:val="00EC583D"/>
    <w:rsid w:val="00EC6646"/>
    <w:rsid w:val="00EC6868"/>
    <w:rsid w:val="00ED017A"/>
    <w:rsid w:val="00ED029D"/>
    <w:rsid w:val="00ED0ECE"/>
    <w:rsid w:val="00ED0F26"/>
    <w:rsid w:val="00ED13D8"/>
    <w:rsid w:val="00ED23DD"/>
    <w:rsid w:val="00ED2618"/>
    <w:rsid w:val="00ED30D7"/>
    <w:rsid w:val="00ED37B6"/>
    <w:rsid w:val="00ED3EB6"/>
    <w:rsid w:val="00ED46D3"/>
    <w:rsid w:val="00ED5380"/>
    <w:rsid w:val="00ED5477"/>
    <w:rsid w:val="00ED61C1"/>
    <w:rsid w:val="00ED6CA3"/>
    <w:rsid w:val="00EE158B"/>
    <w:rsid w:val="00EE1B94"/>
    <w:rsid w:val="00EE1C5A"/>
    <w:rsid w:val="00EE1D23"/>
    <w:rsid w:val="00EE1D8F"/>
    <w:rsid w:val="00EE2294"/>
    <w:rsid w:val="00EE3F3D"/>
    <w:rsid w:val="00EE4D7C"/>
    <w:rsid w:val="00EE58C8"/>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EF7AFB"/>
    <w:rsid w:val="00EF7D78"/>
    <w:rsid w:val="00F00B3E"/>
    <w:rsid w:val="00F00D70"/>
    <w:rsid w:val="00F02232"/>
    <w:rsid w:val="00F02B0B"/>
    <w:rsid w:val="00F04273"/>
    <w:rsid w:val="00F042DE"/>
    <w:rsid w:val="00F04D95"/>
    <w:rsid w:val="00F04E5D"/>
    <w:rsid w:val="00F04F50"/>
    <w:rsid w:val="00F05E65"/>
    <w:rsid w:val="00F05EA2"/>
    <w:rsid w:val="00F06E0F"/>
    <w:rsid w:val="00F0784E"/>
    <w:rsid w:val="00F0795D"/>
    <w:rsid w:val="00F07EE7"/>
    <w:rsid w:val="00F10D0C"/>
    <w:rsid w:val="00F11394"/>
    <w:rsid w:val="00F11E58"/>
    <w:rsid w:val="00F122FE"/>
    <w:rsid w:val="00F1439E"/>
    <w:rsid w:val="00F152EC"/>
    <w:rsid w:val="00F1622D"/>
    <w:rsid w:val="00F173FC"/>
    <w:rsid w:val="00F20C00"/>
    <w:rsid w:val="00F2117A"/>
    <w:rsid w:val="00F21369"/>
    <w:rsid w:val="00F2169F"/>
    <w:rsid w:val="00F22242"/>
    <w:rsid w:val="00F22E34"/>
    <w:rsid w:val="00F240EE"/>
    <w:rsid w:val="00F241F1"/>
    <w:rsid w:val="00F24244"/>
    <w:rsid w:val="00F243CD"/>
    <w:rsid w:val="00F24532"/>
    <w:rsid w:val="00F248FB"/>
    <w:rsid w:val="00F24CCA"/>
    <w:rsid w:val="00F2561E"/>
    <w:rsid w:val="00F256C8"/>
    <w:rsid w:val="00F26308"/>
    <w:rsid w:val="00F277D6"/>
    <w:rsid w:val="00F27DE8"/>
    <w:rsid w:val="00F30074"/>
    <w:rsid w:val="00F3058D"/>
    <w:rsid w:val="00F30AD6"/>
    <w:rsid w:val="00F3265B"/>
    <w:rsid w:val="00F3333D"/>
    <w:rsid w:val="00F33627"/>
    <w:rsid w:val="00F338F0"/>
    <w:rsid w:val="00F33CDD"/>
    <w:rsid w:val="00F33F2E"/>
    <w:rsid w:val="00F34AA0"/>
    <w:rsid w:val="00F350AF"/>
    <w:rsid w:val="00F350E2"/>
    <w:rsid w:val="00F356A1"/>
    <w:rsid w:val="00F35A65"/>
    <w:rsid w:val="00F364F4"/>
    <w:rsid w:val="00F367FF"/>
    <w:rsid w:val="00F36CCD"/>
    <w:rsid w:val="00F36D63"/>
    <w:rsid w:val="00F4296F"/>
    <w:rsid w:val="00F43541"/>
    <w:rsid w:val="00F44AB2"/>
    <w:rsid w:val="00F4599A"/>
    <w:rsid w:val="00F467DD"/>
    <w:rsid w:val="00F46D33"/>
    <w:rsid w:val="00F471D9"/>
    <w:rsid w:val="00F47D63"/>
    <w:rsid w:val="00F47DA3"/>
    <w:rsid w:val="00F5139E"/>
    <w:rsid w:val="00F52AE4"/>
    <w:rsid w:val="00F5524A"/>
    <w:rsid w:val="00F55C46"/>
    <w:rsid w:val="00F55D5E"/>
    <w:rsid w:val="00F563A1"/>
    <w:rsid w:val="00F5660A"/>
    <w:rsid w:val="00F567DC"/>
    <w:rsid w:val="00F5723B"/>
    <w:rsid w:val="00F60377"/>
    <w:rsid w:val="00F61E8E"/>
    <w:rsid w:val="00F62C31"/>
    <w:rsid w:val="00F62C69"/>
    <w:rsid w:val="00F630B7"/>
    <w:rsid w:val="00F637CA"/>
    <w:rsid w:val="00F6390B"/>
    <w:rsid w:val="00F63B25"/>
    <w:rsid w:val="00F64A4A"/>
    <w:rsid w:val="00F65CDE"/>
    <w:rsid w:val="00F66D2A"/>
    <w:rsid w:val="00F71E34"/>
    <w:rsid w:val="00F72C1C"/>
    <w:rsid w:val="00F72D19"/>
    <w:rsid w:val="00F7443D"/>
    <w:rsid w:val="00F7451D"/>
    <w:rsid w:val="00F751E2"/>
    <w:rsid w:val="00F7644A"/>
    <w:rsid w:val="00F764BF"/>
    <w:rsid w:val="00F76B82"/>
    <w:rsid w:val="00F76E6F"/>
    <w:rsid w:val="00F7717E"/>
    <w:rsid w:val="00F774C2"/>
    <w:rsid w:val="00F8183B"/>
    <w:rsid w:val="00F81BE9"/>
    <w:rsid w:val="00F8379D"/>
    <w:rsid w:val="00F83F26"/>
    <w:rsid w:val="00F84A54"/>
    <w:rsid w:val="00F84C7F"/>
    <w:rsid w:val="00F85523"/>
    <w:rsid w:val="00F85E42"/>
    <w:rsid w:val="00F864C9"/>
    <w:rsid w:val="00F87489"/>
    <w:rsid w:val="00F903E8"/>
    <w:rsid w:val="00F9057F"/>
    <w:rsid w:val="00F90874"/>
    <w:rsid w:val="00F916E7"/>
    <w:rsid w:val="00F91AA9"/>
    <w:rsid w:val="00F91E0A"/>
    <w:rsid w:val="00F91E77"/>
    <w:rsid w:val="00F92DAE"/>
    <w:rsid w:val="00F931AA"/>
    <w:rsid w:val="00F938DC"/>
    <w:rsid w:val="00F94867"/>
    <w:rsid w:val="00F94ACE"/>
    <w:rsid w:val="00F95058"/>
    <w:rsid w:val="00F9528B"/>
    <w:rsid w:val="00F9558B"/>
    <w:rsid w:val="00F96C9E"/>
    <w:rsid w:val="00F97442"/>
    <w:rsid w:val="00F9748F"/>
    <w:rsid w:val="00FA01AE"/>
    <w:rsid w:val="00FA0693"/>
    <w:rsid w:val="00FA105D"/>
    <w:rsid w:val="00FA11FC"/>
    <w:rsid w:val="00FA1722"/>
    <w:rsid w:val="00FA1F72"/>
    <w:rsid w:val="00FA2265"/>
    <w:rsid w:val="00FA235F"/>
    <w:rsid w:val="00FA2D47"/>
    <w:rsid w:val="00FA3A01"/>
    <w:rsid w:val="00FA3A2C"/>
    <w:rsid w:val="00FA3EB9"/>
    <w:rsid w:val="00FA43FE"/>
    <w:rsid w:val="00FA48AD"/>
    <w:rsid w:val="00FA5070"/>
    <w:rsid w:val="00FA5716"/>
    <w:rsid w:val="00FA605F"/>
    <w:rsid w:val="00FA67E3"/>
    <w:rsid w:val="00FA752D"/>
    <w:rsid w:val="00FA7D05"/>
    <w:rsid w:val="00FB02D1"/>
    <w:rsid w:val="00FB0B27"/>
    <w:rsid w:val="00FB3A0C"/>
    <w:rsid w:val="00FB3B0C"/>
    <w:rsid w:val="00FB47B5"/>
    <w:rsid w:val="00FB4F12"/>
    <w:rsid w:val="00FB4FCD"/>
    <w:rsid w:val="00FB5B0A"/>
    <w:rsid w:val="00FB5EC9"/>
    <w:rsid w:val="00FB7419"/>
    <w:rsid w:val="00FC016C"/>
    <w:rsid w:val="00FC063B"/>
    <w:rsid w:val="00FC0FD8"/>
    <w:rsid w:val="00FC10E1"/>
    <w:rsid w:val="00FC1119"/>
    <w:rsid w:val="00FC143C"/>
    <w:rsid w:val="00FC2D6D"/>
    <w:rsid w:val="00FC3D4B"/>
    <w:rsid w:val="00FC3E16"/>
    <w:rsid w:val="00FC58F3"/>
    <w:rsid w:val="00FC599C"/>
    <w:rsid w:val="00FC75E1"/>
    <w:rsid w:val="00FC7A2D"/>
    <w:rsid w:val="00FC7C49"/>
    <w:rsid w:val="00FD03BF"/>
    <w:rsid w:val="00FD0707"/>
    <w:rsid w:val="00FD0900"/>
    <w:rsid w:val="00FD0ADD"/>
    <w:rsid w:val="00FD1161"/>
    <w:rsid w:val="00FD12EF"/>
    <w:rsid w:val="00FD1F9B"/>
    <w:rsid w:val="00FD21C4"/>
    <w:rsid w:val="00FD453E"/>
    <w:rsid w:val="00FD4F7A"/>
    <w:rsid w:val="00FD5535"/>
    <w:rsid w:val="00FD5A2D"/>
    <w:rsid w:val="00FD629C"/>
    <w:rsid w:val="00FD6D35"/>
    <w:rsid w:val="00FE01A9"/>
    <w:rsid w:val="00FE027E"/>
    <w:rsid w:val="00FE0385"/>
    <w:rsid w:val="00FE0C32"/>
    <w:rsid w:val="00FE1FCE"/>
    <w:rsid w:val="00FE2DBC"/>
    <w:rsid w:val="00FE7156"/>
    <w:rsid w:val="00FE74B8"/>
    <w:rsid w:val="00FE7BE2"/>
    <w:rsid w:val="00FE7D77"/>
    <w:rsid w:val="00FF0C38"/>
    <w:rsid w:val="00FF1268"/>
    <w:rsid w:val="00FF1A15"/>
    <w:rsid w:val="00FF1E03"/>
    <w:rsid w:val="00FF34A2"/>
    <w:rsid w:val="00FF5FDF"/>
    <w:rsid w:val="00FF63B6"/>
    <w:rsid w:val="00FF7078"/>
    <w:rsid w:val="00FF7475"/>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417"/>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3925AC"/>
    <w:pPr>
      <w:keepNext/>
      <w:keepLines/>
      <w:numPr>
        <w:numId w:val="1"/>
      </w:numPr>
      <w:outlineLvl w:val="0"/>
    </w:pPr>
    <w:rPr>
      <w:rFonts w:eastAsiaTheme="majorEastAsia" w:cstheme="majorBidi"/>
      <w:b/>
      <w:bCs/>
      <w:sz w:val="30"/>
      <w:szCs w:val="28"/>
    </w:rPr>
  </w:style>
  <w:style w:type="paragraph" w:styleId="Heading2">
    <w:name w:val="heading 2"/>
    <w:basedOn w:val="Normal"/>
    <w:next w:val="Normal"/>
    <w:link w:val="Heading2Char"/>
    <w:uiPriority w:val="9"/>
    <w:unhideWhenUsed/>
    <w:qFormat/>
    <w:rsid w:val="003925AC"/>
    <w:pPr>
      <w:numPr>
        <w:ilvl w:val="1"/>
        <w:numId w:val="1"/>
      </w:numPr>
      <w:outlineLvl w:val="1"/>
    </w:pPr>
    <w:rPr>
      <w:b/>
      <w:sz w:val="26"/>
      <w:szCs w:val="28"/>
    </w:rPr>
  </w:style>
  <w:style w:type="paragraph" w:styleId="Heading3">
    <w:name w:val="heading 3"/>
    <w:basedOn w:val="Normal"/>
    <w:next w:val="Normal"/>
    <w:link w:val="Heading3Char"/>
    <w:uiPriority w:val="9"/>
    <w:unhideWhenUsed/>
    <w:qFormat/>
    <w:rsid w:val="00150FB5"/>
    <w:pPr>
      <w:numPr>
        <w:ilvl w:val="2"/>
        <w:numId w:val="1"/>
      </w:numPr>
      <w:outlineLvl w:val="2"/>
    </w:pPr>
    <w:rPr>
      <w:b/>
      <w:sz w:val="24"/>
    </w:rPr>
  </w:style>
  <w:style w:type="paragraph" w:styleId="Heading4">
    <w:name w:val="heading 4"/>
    <w:basedOn w:val="Normal"/>
    <w:next w:val="Normal"/>
    <w:link w:val="Heading4Char"/>
    <w:uiPriority w:val="9"/>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847B6"/>
    <w:pPr>
      <w:jc w:val="center"/>
    </w:pPr>
    <w:rPr>
      <w:b/>
      <w:bCs/>
      <w:sz w:val="18"/>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522406"/>
    <w:pPr>
      <w:numPr>
        <w:numId w:val="2"/>
      </w:numPr>
      <w:tabs>
        <w:tab w:val="left" w:pos="1080"/>
      </w:tabs>
      <w:ind w:left="108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3925AC"/>
    <w:rPr>
      <w:rFonts w:ascii="Cambria" w:eastAsiaTheme="majorEastAsia" w:hAnsi="Cambria" w:cstheme="majorBidi"/>
      <w:b/>
      <w:bCs/>
      <w:sz w:val="30"/>
      <w:szCs w:val="28"/>
    </w:rPr>
  </w:style>
  <w:style w:type="character" w:customStyle="1" w:styleId="Heading2Char">
    <w:name w:val="Heading 2 Char"/>
    <w:basedOn w:val="DefaultParagraphFont"/>
    <w:link w:val="Heading2"/>
    <w:uiPriority w:val="9"/>
    <w:rsid w:val="003925AC"/>
    <w:rPr>
      <w:rFonts w:ascii="Cambria" w:hAnsi="Cambria"/>
      <w:b/>
      <w:sz w:val="26"/>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150FB5"/>
    <w:rPr>
      <w:rFonts w:ascii="Palatino Linotype" w:hAnsi="Palatino Linotype"/>
      <w:b/>
      <w:sz w:val="24"/>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93A44"/>
    <w:pPr>
      <w:tabs>
        <w:tab w:val="left" w:pos="576"/>
        <w:tab w:val="left" w:pos="1080"/>
        <w:tab w:val="right" w:leader="dot" w:pos="10526"/>
      </w:tabs>
      <w:spacing w:after="100"/>
    </w:pPr>
  </w:style>
  <w:style w:type="paragraph" w:styleId="TOC2">
    <w:name w:val="toc 2"/>
    <w:basedOn w:val="Normal"/>
    <w:next w:val="Normal"/>
    <w:autoRedefine/>
    <w:uiPriority w:val="39"/>
    <w:unhideWhenUsed/>
    <w:rsid w:val="00676125"/>
    <w:pPr>
      <w:tabs>
        <w:tab w:val="left" w:pos="1080"/>
        <w:tab w:val="right" w:leader="dot" w:pos="10530"/>
      </w:tabs>
      <w:spacing w:after="100"/>
      <w:ind w:left="1080" w:hanging="720"/>
    </w:pPr>
  </w:style>
  <w:style w:type="character" w:styleId="SubtleEmphasis">
    <w:name w:val="Subtle Emphasis"/>
    <w:basedOn w:val="DefaultParagraphFont"/>
    <w:uiPriority w:val="19"/>
    <w:qFormat/>
    <w:rsid w:val="0077217C"/>
    <w:rPr>
      <w:i/>
      <w:iCs/>
      <w:color w:val="808080" w:themeColor="text1" w:themeTint="7F"/>
    </w:rPr>
  </w:style>
  <w:style w:type="character" w:customStyle="1" w:styleId="selectable">
    <w:name w:val="selectable"/>
    <w:basedOn w:val="DefaultParagraphFont"/>
    <w:rsid w:val="00DC4C2C"/>
  </w:style>
  <w:style w:type="character" w:styleId="Emphasis">
    <w:name w:val="Emphasis"/>
    <w:basedOn w:val="DefaultParagraphFont"/>
    <w:uiPriority w:val="20"/>
    <w:qFormat/>
    <w:rsid w:val="00DC4C2C"/>
    <w:rPr>
      <w:i/>
      <w:iCs/>
    </w:rPr>
  </w:style>
  <w:style w:type="paragraph" w:styleId="TOC3">
    <w:name w:val="toc 3"/>
    <w:basedOn w:val="Normal"/>
    <w:next w:val="Normal"/>
    <w:autoRedefine/>
    <w:uiPriority w:val="39"/>
    <w:unhideWhenUsed/>
    <w:rsid w:val="00676125"/>
    <w:pPr>
      <w:tabs>
        <w:tab w:val="left" w:pos="1800"/>
        <w:tab w:val="right" w:leader="dot" w:pos="10526"/>
      </w:tabs>
      <w:spacing w:after="100"/>
      <w:ind w:left="1800" w:hanging="720"/>
    </w:pPr>
  </w:style>
  <w:style w:type="paragraph" w:styleId="TableofFigures">
    <w:name w:val="table of figures"/>
    <w:basedOn w:val="Normal"/>
    <w:next w:val="Normal"/>
    <w:uiPriority w:val="99"/>
    <w:unhideWhenUsed/>
    <w:rsid w:val="009A27A1"/>
    <w:pPr>
      <w:tabs>
        <w:tab w:val="right" w:leader="dot" w:pos="10526"/>
      </w:tabs>
      <w:spacing w:after="120"/>
      <w:ind w:left="1008" w:hanging="1008"/>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 w:id="208086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www.olympic.org/russian-federation" TargetMode="External"/><Relationship Id="rId39" Type="http://schemas.openxmlformats.org/officeDocument/2006/relationships/hyperlink" Target="http://rawgit.com/ZaydH/CS235/master/Final_Project/population.html" TargetMode="External"/><Relationship Id="rId3" Type="http://schemas.openxmlformats.org/officeDocument/2006/relationships/styles" Target="styles.xml"/><Relationship Id="rId21" Type="http://schemas.openxmlformats.org/officeDocument/2006/relationships/hyperlink" Target="http://rawgit.com/ZaydH/CS235/master/Final_Project/index.html" TargetMode="External"/><Relationship Id="rId34" Type="http://schemas.openxmlformats.org/officeDocument/2006/relationships/hyperlink" Target="http://www.olympic.org/michael-phelps" TargetMode="External"/><Relationship Id="rId42" Type="http://schemas.openxmlformats.org/officeDocument/2006/relationships/hyperlink" Target="http://rawgit.com/ZaydH/CS235/master/Final_Project/previous_games.html" TargetMode="External"/><Relationship Id="rId47" Type="http://schemas.openxmlformats.org/officeDocument/2006/relationships/hyperlink" Target="http://en.wikipedia.org/wiki/Olympic_sport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pbs.org/redfiles/sports/stry/medals.htm" TargetMode="External"/><Relationship Id="rId33" Type="http://schemas.openxmlformats.org/officeDocument/2006/relationships/hyperlink" Target="http://www.olympic.it/english/medal/id_summer.htm" TargetMode="External"/><Relationship Id="rId38" Type="http://schemas.openxmlformats.org/officeDocument/2006/relationships/hyperlink" Target="http://rawgit.com/ZaydH/CS235/master/Final_Project/economics.html" TargetMode="External"/><Relationship Id="rId46"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medalspercapita.com/#medals-per-capita:2012" TargetMode="External"/><Relationship Id="rId41" Type="http://schemas.openxmlformats.org/officeDocument/2006/relationships/hyperlink" Target="http://rawgit.com/ZaydH/CS235/master/Final_Project/united_stat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olympic.org/people-s-republic-of-china" TargetMode="External"/><Relationship Id="rId32" Type="http://schemas.openxmlformats.org/officeDocument/2006/relationships/hyperlink" Target="http://en.wikipedia.org/wiki/2012_Summer_Olympics" TargetMode="External"/><Relationship Id="rId37" Type="http://schemas.openxmlformats.org/officeDocument/2006/relationships/image" Target="media/image11.png"/><Relationship Id="rId40" Type="http://schemas.openxmlformats.org/officeDocument/2006/relationships/hyperlink" Target="http://rawgit.com/ZaydH/CS235/master/Final_Project/events.html" TargetMode="External"/><Relationship Id="rId45" Type="http://schemas.openxmlformats.org/officeDocument/2006/relationships/hyperlink" Target="http://rawgit.com/ZaydH/CS235/master/Final_Project/michaelphelps.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olympic.org/united-states-of-america" TargetMode="External"/><Relationship Id="rId28" Type="http://schemas.openxmlformats.org/officeDocument/2006/relationships/hyperlink" Target="http://www.medalspercapita.com/#medals-by-gdp:2012" TargetMode="External"/><Relationship Id="rId36" Type="http://schemas.openxmlformats.org/officeDocument/2006/relationships/hyperlink" Target="http://rawgit.com/ZaydH/CS235/master/Final_Project/geopolitics.html"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www.olympic.org/olympic-games" TargetMode="External"/><Relationship Id="rId44" Type="http://schemas.openxmlformats.org/officeDocument/2006/relationships/hyperlink" Target="http://rawgit.com/ZaydH/CS235/master/Final_Project/previous_game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bleau.com/academic/students" TargetMode="External"/><Relationship Id="rId22" Type="http://schemas.openxmlformats.org/officeDocument/2006/relationships/hyperlink" Target="http://chandoo.org/wp/2008/08/06/olympic-medal-country-year-excel-bubble-chart/" TargetMode="External"/><Relationship Id="rId27" Type="http://schemas.openxmlformats.org/officeDocument/2006/relationships/hyperlink" Target="http://www.olympic.org/germany" TargetMode="External"/><Relationship Id="rId30" Type="http://schemas.openxmlformats.org/officeDocument/2006/relationships/hyperlink" Target="http://en.wikipedia.org/wiki/Olympic_sports" TargetMode="External"/><Relationship Id="rId35" Type="http://schemas.openxmlformats.org/officeDocument/2006/relationships/hyperlink" Target="http://rawgit.com/ZaydH/CS235/master/Final_Project/country_profiles.html" TargetMode="External"/><Relationship Id="rId43" Type="http://schemas.openxmlformats.org/officeDocument/2006/relationships/image" Target="media/image12.png"/><Relationship Id="rId48"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themeforest.net/item/alexx-multipurpose-html5-theme/3370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9D8A31-2B66-4F6F-A3AA-93AAB205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292</cp:revision>
  <cp:lastPrinted>2015-04-26T06:37:00Z</cp:lastPrinted>
  <dcterms:created xsi:type="dcterms:W3CDTF">2015-05-10T05:43:00Z</dcterms:created>
  <dcterms:modified xsi:type="dcterms:W3CDTF">2015-05-10T14:29:00Z</dcterms:modified>
</cp:coreProperties>
</file>